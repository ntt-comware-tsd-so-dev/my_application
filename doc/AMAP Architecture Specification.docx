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F4A140" w14:textId="17C07A65" w:rsidR="00A9410E" w:rsidRDefault="00F740F8" w:rsidP="00AF167D">
      <w:pPr>
        <w:pStyle w:val="Title"/>
      </w:pPr>
      <w:r>
        <w:t>AMAP</w:t>
      </w:r>
      <w:r w:rsidR="00AF167D">
        <w:t xml:space="preserve"> Architecture Specification</w:t>
      </w:r>
    </w:p>
    <w:p w14:paraId="12CC13CE" w14:textId="2AF56EE6" w:rsidR="002A4383" w:rsidRDefault="002A4383" w:rsidP="00142836">
      <w:pPr>
        <w:pStyle w:val="Subtitle"/>
      </w:pPr>
      <w:proofErr w:type="gramStart"/>
      <w:r>
        <w:t>v0.</w:t>
      </w:r>
      <w:r w:rsidR="00076063">
        <w:t>6</w:t>
      </w:r>
      <w:proofErr w:type="gramEnd"/>
      <w:r w:rsidR="00A12E0A">
        <w:t xml:space="preserve"> </w:t>
      </w:r>
      <w:r w:rsidR="001A591E">
        <w:t>2015.0</w:t>
      </w:r>
      <w:r w:rsidR="00A12E0A">
        <w:t>3</w:t>
      </w:r>
      <w:r w:rsidR="001A591E">
        <w:t>.</w:t>
      </w:r>
      <w:r w:rsidR="00076063">
        <w:t>16</w:t>
      </w:r>
    </w:p>
    <w:p w14:paraId="43DABB70" w14:textId="77777777" w:rsidR="00AF167D" w:rsidRDefault="00AF167D" w:rsidP="00AF167D">
      <w:pPr>
        <w:pStyle w:val="Heading1"/>
      </w:pPr>
      <w:r>
        <w:t>Overview</w:t>
      </w:r>
    </w:p>
    <w:p w14:paraId="39559174" w14:textId="4E242039" w:rsidR="00AF167D" w:rsidRDefault="00AF167D" w:rsidP="00AF167D">
      <w:r>
        <w:t xml:space="preserve">The </w:t>
      </w:r>
      <w:r w:rsidR="00F740F8">
        <w:t>AMAP</w:t>
      </w:r>
      <w:r>
        <w:t xml:space="preserve"> SDK is a software development kit </w:t>
      </w:r>
      <w:r w:rsidR="00E1436E">
        <w:t xml:space="preserve">created </w:t>
      </w:r>
      <w:r>
        <w:t>by Ayla Networks to aid in the development of mobile applications utilizing the Ayla service network.</w:t>
      </w:r>
    </w:p>
    <w:p w14:paraId="22B9E54F" w14:textId="77777777" w:rsidR="00AF167D" w:rsidRDefault="00AF167D" w:rsidP="00AF167D"/>
    <w:p w14:paraId="509EDD31" w14:textId="07CCFD3B" w:rsidR="00AF167D" w:rsidRDefault="00AF167D" w:rsidP="00AF167D">
      <w:r>
        <w:t xml:space="preserve">The goal of the </w:t>
      </w:r>
      <w:r w:rsidR="00F740F8">
        <w:t>AMAP</w:t>
      </w:r>
      <w:r>
        <w:t xml:space="preserve"> SDK is to make it as easy as possible </w:t>
      </w:r>
      <w:r w:rsidR="00E1436E">
        <w:t>to create iOS and Android applications that use the Ayla network of connected devices. The app can be easily customized for look and feel as well as supporting custom devices with minimal effort.</w:t>
      </w:r>
    </w:p>
    <w:p w14:paraId="7998844D" w14:textId="77777777" w:rsidR="00AF167D" w:rsidRDefault="00AF167D" w:rsidP="00AF167D">
      <w:pPr>
        <w:pStyle w:val="Heading1"/>
      </w:pPr>
      <w:r>
        <w:t>Architecture goals</w:t>
      </w:r>
    </w:p>
    <w:p w14:paraId="6B188691" w14:textId="77777777" w:rsidR="00AF167D" w:rsidRDefault="00AF167D" w:rsidP="00AF167D">
      <w:r>
        <w:t>The primary goal of producing this SDK is to provide a starting point for developers to produce iOS and Android applications with minimal effort. While the types and capabilities of devices connected to an Ayla network can vary widely, there are many tasks that need to be performed on all of them:</w:t>
      </w:r>
    </w:p>
    <w:p w14:paraId="26EF479D" w14:textId="77777777" w:rsidR="00A31DB6" w:rsidRDefault="00A31DB6" w:rsidP="00AF167D"/>
    <w:p w14:paraId="449B0AE8" w14:textId="5E1B66F2" w:rsidR="00A31DB6" w:rsidRDefault="00F740F8" w:rsidP="00A31DB6">
      <w:pPr>
        <w:pStyle w:val="Heading2"/>
      </w:pPr>
      <w:r>
        <w:t>AMAP</w:t>
      </w:r>
      <w:r w:rsidR="00A31DB6">
        <w:t xml:space="preserve"> Functionality</w:t>
      </w:r>
    </w:p>
    <w:p w14:paraId="0AFE3AF4" w14:textId="77777777" w:rsidR="00AF167D" w:rsidRDefault="00AF167D" w:rsidP="00AF167D"/>
    <w:p w14:paraId="56285FDB" w14:textId="77777777" w:rsidR="00AF167D" w:rsidRDefault="00AF167D" w:rsidP="00AF167D">
      <w:pPr>
        <w:pStyle w:val="ListParagraph"/>
        <w:numPr>
          <w:ilvl w:val="0"/>
          <w:numId w:val="2"/>
        </w:numPr>
      </w:pPr>
      <w:r>
        <w:t>User authentication / login</w:t>
      </w:r>
    </w:p>
    <w:p w14:paraId="0100B025" w14:textId="40E665E6" w:rsidR="00E1436E" w:rsidRDefault="00E1436E" w:rsidP="00AF167D">
      <w:pPr>
        <w:pStyle w:val="ListParagraph"/>
        <w:numPr>
          <w:ilvl w:val="0"/>
          <w:numId w:val="2"/>
        </w:numPr>
      </w:pPr>
      <w:r>
        <w:t>New user account creation</w:t>
      </w:r>
    </w:p>
    <w:p w14:paraId="12722AF3" w14:textId="61E001AE" w:rsidR="00E1436E" w:rsidRDefault="00E1436E" w:rsidP="00AF167D">
      <w:pPr>
        <w:pStyle w:val="ListParagraph"/>
        <w:numPr>
          <w:ilvl w:val="0"/>
          <w:numId w:val="2"/>
        </w:numPr>
      </w:pPr>
      <w:r>
        <w:t>Account updates (edit profile)</w:t>
      </w:r>
    </w:p>
    <w:p w14:paraId="17ECF2C5" w14:textId="782A2A15" w:rsidR="00997A67" w:rsidRDefault="00997A67" w:rsidP="00AF167D">
      <w:pPr>
        <w:pStyle w:val="ListParagraph"/>
        <w:numPr>
          <w:ilvl w:val="0"/>
          <w:numId w:val="2"/>
        </w:numPr>
      </w:pPr>
      <w:r>
        <w:t>Device discovery / setup</w:t>
      </w:r>
    </w:p>
    <w:p w14:paraId="65F23DC2" w14:textId="77777777" w:rsidR="00AF167D" w:rsidRDefault="00AF167D" w:rsidP="00AF167D">
      <w:pPr>
        <w:pStyle w:val="ListParagraph"/>
        <w:numPr>
          <w:ilvl w:val="0"/>
          <w:numId w:val="2"/>
        </w:numPr>
      </w:pPr>
      <w:r>
        <w:t>Log out / cache clearing</w:t>
      </w:r>
    </w:p>
    <w:p w14:paraId="19381638" w14:textId="77777777" w:rsidR="00AF167D" w:rsidRDefault="00AF167D" w:rsidP="00AF167D">
      <w:pPr>
        <w:pStyle w:val="ListParagraph"/>
        <w:numPr>
          <w:ilvl w:val="0"/>
          <w:numId w:val="2"/>
        </w:numPr>
      </w:pPr>
      <w:r>
        <w:t>Polling the list of connected devices</w:t>
      </w:r>
    </w:p>
    <w:p w14:paraId="17B9148C" w14:textId="77777777" w:rsidR="00AF167D" w:rsidRDefault="00AF167D" w:rsidP="00AF167D">
      <w:pPr>
        <w:pStyle w:val="ListParagraph"/>
        <w:numPr>
          <w:ilvl w:val="0"/>
          <w:numId w:val="2"/>
        </w:numPr>
      </w:pPr>
      <w:r>
        <w:t>Polling the state of each connected device</w:t>
      </w:r>
    </w:p>
    <w:p w14:paraId="32560D29" w14:textId="77777777" w:rsidR="00AF167D" w:rsidRDefault="00AF167D" w:rsidP="00AF167D">
      <w:pPr>
        <w:pStyle w:val="ListParagraph"/>
        <w:numPr>
          <w:ilvl w:val="0"/>
          <w:numId w:val="2"/>
        </w:numPr>
      </w:pPr>
      <w:r>
        <w:t>Adding / removing devices from the collection</w:t>
      </w:r>
    </w:p>
    <w:p w14:paraId="2A43B09E" w14:textId="77777777" w:rsidR="00AF167D" w:rsidRDefault="00A31DB6" w:rsidP="00AF167D">
      <w:pPr>
        <w:pStyle w:val="ListParagraph"/>
        <w:numPr>
          <w:ilvl w:val="0"/>
          <w:numId w:val="2"/>
        </w:numPr>
      </w:pPr>
      <w:r>
        <w:t xml:space="preserve">Enabling </w:t>
      </w:r>
      <w:r w:rsidR="00AF167D">
        <w:t>/ disabling LAN mode as appropriate</w:t>
      </w:r>
    </w:p>
    <w:p w14:paraId="23A30846" w14:textId="40813767" w:rsidR="00E1436E" w:rsidRDefault="00E1436E" w:rsidP="00AF167D">
      <w:pPr>
        <w:pStyle w:val="ListParagraph"/>
        <w:numPr>
          <w:ilvl w:val="0"/>
          <w:numId w:val="2"/>
        </w:numPr>
      </w:pPr>
      <w:r>
        <w:t>Device Groups</w:t>
      </w:r>
    </w:p>
    <w:p w14:paraId="399EBC88" w14:textId="143644F9" w:rsidR="00E1436E" w:rsidRDefault="00E1436E" w:rsidP="00E1436E">
      <w:pPr>
        <w:pStyle w:val="ListParagraph"/>
        <w:numPr>
          <w:ilvl w:val="0"/>
          <w:numId w:val="2"/>
        </w:numPr>
      </w:pPr>
      <w:r>
        <w:t>Push Notification handling</w:t>
      </w:r>
    </w:p>
    <w:p w14:paraId="7EDFCAE2" w14:textId="6A773510" w:rsidR="00A12E0A" w:rsidRDefault="00A12E0A" w:rsidP="00E1436E">
      <w:pPr>
        <w:pStyle w:val="ListParagraph"/>
        <w:numPr>
          <w:ilvl w:val="0"/>
          <w:numId w:val="2"/>
        </w:numPr>
      </w:pPr>
      <w:r>
        <w:t>Timers and Schedules</w:t>
      </w:r>
    </w:p>
    <w:p w14:paraId="01DB6542" w14:textId="77777777" w:rsidR="00AF167D" w:rsidRDefault="00AF167D" w:rsidP="00AF167D">
      <w:pPr>
        <w:pStyle w:val="ListParagraph"/>
        <w:numPr>
          <w:ilvl w:val="0"/>
          <w:numId w:val="2"/>
        </w:numPr>
      </w:pPr>
      <w:r>
        <w:t>Device management UI</w:t>
      </w:r>
    </w:p>
    <w:p w14:paraId="58C84FDE" w14:textId="77777777" w:rsidR="00AF167D" w:rsidRDefault="00AF167D" w:rsidP="00AF167D">
      <w:pPr>
        <w:pStyle w:val="ListParagraph"/>
        <w:numPr>
          <w:ilvl w:val="1"/>
          <w:numId w:val="2"/>
        </w:numPr>
      </w:pPr>
      <w:r>
        <w:t>Display a list of all connected devices</w:t>
      </w:r>
    </w:p>
    <w:p w14:paraId="17ACEF04" w14:textId="77777777" w:rsidR="00AF167D" w:rsidRDefault="00AF167D" w:rsidP="00AF167D">
      <w:pPr>
        <w:pStyle w:val="ListParagraph"/>
        <w:numPr>
          <w:ilvl w:val="1"/>
          <w:numId w:val="2"/>
        </w:numPr>
      </w:pPr>
      <w:r>
        <w:t>Display a filtered list of all connected devices (favorites, etc.)</w:t>
      </w:r>
    </w:p>
    <w:p w14:paraId="605A1E21" w14:textId="77777777" w:rsidR="00AF167D" w:rsidRDefault="00AF167D" w:rsidP="00AF167D">
      <w:pPr>
        <w:pStyle w:val="ListParagraph"/>
        <w:numPr>
          <w:ilvl w:val="1"/>
          <w:numId w:val="2"/>
        </w:numPr>
      </w:pPr>
      <w:r>
        <w:t>Display details of a user-selected device</w:t>
      </w:r>
    </w:p>
    <w:p w14:paraId="7C42C23C" w14:textId="77777777" w:rsidR="00AF167D" w:rsidRDefault="00AF167D" w:rsidP="00AF167D">
      <w:pPr>
        <w:pStyle w:val="ListParagraph"/>
        <w:numPr>
          <w:ilvl w:val="1"/>
          <w:numId w:val="2"/>
        </w:numPr>
      </w:pPr>
      <w:r>
        <w:t>UI to remove a device</w:t>
      </w:r>
    </w:p>
    <w:p w14:paraId="2822675E" w14:textId="77777777" w:rsidR="00AF167D" w:rsidRDefault="00AF167D" w:rsidP="00AF167D">
      <w:pPr>
        <w:pStyle w:val="ListParagraph"/>
        <w:numPr>
          <w:ilvl w:val="1"/>
          <w:numId w:val="2"/>
        </w:numPr>
      </w:pPr>
      <w:r>
        <w:t>UI to add a device</w:t>
      </w:r>
    </w:p>
    <w:p w14:paraId="4AE44675" w14:textId="77777777" w:rsidR="00AF167D" w:rsidRDefault="00AF167D" w:rsidP="00AF167D">
      <w:pPr>
        <w:pStyle w:val="ListParagraph"/>
        <w:numPr>
          <w:ilvl w:val="1"/>
          <w:numId w:val="2"/>
        </w:numPr>
      </w:pPr>
      <w:r>
        <w:t>UI to remove a device</w:t>
      </w:r>
    </w:p>
    <w:p w14:paraId="326FD105" w14:textId="77777777" w:rsidR="00AF167D" w:rsidRDefault="00AF167D" w:rsidP="00AF167D">
      <w:pPr>
        <w:pStyle w:val="ListParagraph"/>
        <w:numPr>
          <w:ilvl w:val="1"/>
          <w:numId w:val="2"/>
        </w:numPr>
      </w:pPr>
      <w:r>
        <w:lastRenderedPageBreak/>
        <w:t>UI to change the state of a device</w:t>
      </w:r>
    </w:p>
    <w:p w14:paraId="06B2707B" w14:textId="77777777" w:rsidR="00AF167D" w:rsidRDefault="00AF167D" w:rsidP="00AF167D">
      <w:pPr>
        <w:pStyle w:val="ListParagraph"/>
        <w:numPr>
          <w:ilvl w:val="0"/>
          <w:numId w:val="2"/>
        </w:numPr>
      </w:pPr>
      <w:r>
        <w:t>Handling connectivity changes (app-modal message when network is not accessible)</w:t>
      </w:r>
    </w:p>
    <w:p w14:paraId="268BE8C9" w14:textId="224BB00D" w:rsidR="007C7E20" w:rsidRDefault="007C7E20" w:rsidP="007C7E20">
      <w:pPr>
        <w:pStyle w:val="Heading2"/>
      </w:pPr>
      <w:r>
        <w:t>Environment</w:t>
      </w:r>
    </w:p>
    <w:p w14:paraId="4CADACD4" w14:textId="40435971" w:rsidR="007C7E20" w:rsidRDefault="007C7E20" w:rsidP="007C7E20">
      <w:r>
        <w:t>Setting up the development environment should be a simple task. To achieve this, dependencies should be managed by the build system (</w:t>
      </w:r>
      <w:proofErr w:type="spellStart"/>
      <w:r>
        <w:t>Gradle</w:t>
      </w:r>
      <w:proofErr w:type="spellEnd"/>
      <w:r>
        <w:t xml:space="preserve"> for Android) or by an external tool such as </w:t>
      </w:r>
      <w:proofErr w:type="spellStart"/>
      <w:r>
        <w:t>CocoaPods</w:t>
      </w:r>
      <w:proofErr w:type="spellEnd"/>
      <w:r>
        <w:t xml:space="preserve"> (iOS). </w:t>
      </w:r>
    </w:p>
    <w:p w14:paraId="06F89FD6" w14:textId="77777777" w:rsidR="007C7E20" w:rsidRDefault="007C7E20" w:rsidP="007C7E20"/>
    <w:p w14:paraId="46AA63F7" w14:textId="59959030" w:rsidR="007C7E20" w:rsidRPr="007C7E20" w:rsidRDefault="007C7E20" w:rsidP="007C7E20">
      <w:r>
        <w:t xml:space="preserve">The Android version of the app </w:t>
      </w:r>
      <w:r w:rsidR="00D07625">
        <w:t xml:space="preserve">is built with Android Studio and uses a script to set up the appropriate frameworks when starting a new project. The scripts can be found in the </w:t>
      </w:r>
      <w:proofErr w:type="spellStart"/>
      <w:r w:rsidR="00D07625">
        <w:t>gradle_scripts</w:t>
      </w:r>
      <w:proofErr w:type="spellEnd"/>
      <w:r w:rsidR="00D07625">
        <w:t xml:space="preserve"> directory for Mac OS and Windows hosts.</w:t>
      </w:r>
    </w:p>
    <w:p w14:paraId="0691D2FD" w14:textId="77777777" w:rsidR="00AF167D" w:rsidRDefault="00AF167D" w:rsidP="00AF167D"/>
    <w:p w14:paraId="2357DF25" w14:textId="77434E9B" w:rsidR="00AF167D" w:rsidRDefault="007C7E20" w:rsidP="00AF167D">
      <w:r>
        <w:t>The iOS version of the app should support Xcode 6.1 and iOS 7 at a minimum.</w:t>
      </w:r>
    </w:p>
    <w:p w14:paraId="7D1860DC" w14:textId="77777777" w:rsidR="00AF167D" w:rsidRDefault="00A31DB6" w:rsidP="0060289C">
      <w:pPr>
        <w:pStyle w:val="Heading1"/>
      </w:pPr>
      <w:r>
        <w:t>Software Architecture</w:t>
      </w:r>
    </w:p>
    <w:p w14:paraId="2B48D0A2" w14:textId="77777777" w:rsidR="00A31DB6" w:rsidRDefault="00A31DB6" w:rsidP="00A31DB6"/>
    <w:p w14:paraId="2378A24E" w14:textId="003704BC" w:rsidR="00A31DB6" w:rsidRDefault="00A31DB6" w:rsidP="00A31DB6">
      <w:r>
        <w:t xml:space="preserve">To facilitate ease of development, the </w:t>
      </w:r>
      <w:r w:rsidR="00F740F8">
        <w:t>AMAP</w:t>
      </w:r>
      <w:r>
        <w:t xml:space="preserve"> SDK will be distributed as a functional application built to use The sample application will use / derive from the classes provided in the </w:t>
      </w:r>
      <w:r w:rsidR="00F740F8">
        <w:t>AMAP</w:t>
      </w:r>
      <w:r>
        <w:t xml:space="preserve"> SDK as an example of how a developer might use the SDK to implement </w:t>
      </w:r>
      <w:r w:rsidR="002F2AAF">
        <w:t>a client’s own devices.</w:t>
      </w:r>
    </w:p>
    <w:p w14:paraId="65F760CD" w14:textId="77777777" w:rsidR="002F2AAF" w:rsidRDefault="002F2AAF" w:rsidP="00A31DB6"/>
    <w:p w14:paraId="5E4989D6" w14:textId="77777777" w:rsidR="002F2AAF" w:rsidRDefault="002F2AAF" w:rsidP="00A31DB6">
      <w:r>
        <w:t>The system can be divided into several components:</w:t>
      </w:r>
    </w:p>
    <w:p w14:paraId="4639D020" w14:textId="77777777" w:rsidR="002F2AAF" w:rsidRDefault="002F2AAF" w:rsidP="00A31DB6"/>
    <w:p w14:paraId="351375DF" w14:textId="5D8C7FC5" w:rsidR="00D07625" w:rsidRDefault="00D07625" w:rsidP="00D07625">
      <w:pPr>
        <w:pStyle w:val="ListParagraph"/>
        <w:numPr>
          <w:ilvl w:val="0"/>
          <w:numId w:val="3"/>
        </w:numPr>
      </w:pPr>
      <w:r>
        <w:t>AMAP Core</w:t>
      </w:r>
    </w:p>
    <w:p w14:paraId="469DC3FA" w14:textId="4A8451FC" w:rsidR="00D07625" w:rsidRDefault="00D07625" w:rsidP="00D07625">
      <w:pPr>
        <w:pStyle w:val="ListParagraph"/>
        <w:numPr>
          <w:ilvl w:val="1"/>
          <w:numId w:val="3"/>
        </w:numPr>
      </w:pPr>
      <w:r>
        <w:t>Initializes the Ayla SDK</w:t>
      </w:r>
    </w:p>
    <w:p w14:paraId="33F49EFE" w14:textId="226A699A" w:rsidR="00D07625" w:rsidRDefault="00D07625" w:rsidP="00D07625">
      <w:pPr>
        <w:pStyle w:val="ListParagraph"/>
        <w:numPr>
          <w:ilvl w:val="1"/>
          <w:numId w:val="3"/>
        </w:numPr>
      </w:pPr>
      <w:r>
        <w:t>Stores application configuration parameters</w:t>
      </w:r>
    </w:p>
    <w:p w14:paraId="6761F483" w14:textId="33EE2EF1" w:rsidR="00D07625" w:rsidRDefault="00D07625" w:rsidP="00D07625">
      <w:pPr>
        <w:pStyle w:val="ListParagraph"/>
        <w:numPr>
          <w:ilvl w:val="1"/>
          <w:numId w:val="3"/>
        </w:numPr>
      </w:pPr>
      <w:r>
        <w:t>Provides access to SDK components</w:t>
      </w:r>
    </w:p>
    <w:p w14:paraId="61D14A12" w14:textId="10EB08CC" w:rsidR="00D07625" w:rsidRDefault="00D07625" w:rsidP="009A7D2F">
      <w:pPr>
        <w:pStyle w:val="ListParagraph"/>
        <w:numPr>
          <w:ilvl w:val="1"/>
          <w:numId w:val="3"/>
        </w:numPr>
      </w:pPr>
      <w:r>
        <w:t>Manages user account settings and details</w:t>
      </w:r>
    </w:p>
    <w:p w14:paraId="1E37ACF3" w14:textId="77777777" w:rsidR="00997A67" w:rsidRDefault="00997A67" w:rsidP="00997A67">
      <w:pPr>
        <w:pStyle w:val="ListParagraph"/>
        <w:numPr>
          <w:ilvl w:val="1"/>
          <w:numId w:val="3"/>
        </w:numPr>
      </w:pPr>
      <w:r>
        <w:t>Handle user login</w:t>
      </w:r>
    </w:p>
    <w:p w14:paraId="2C7EAD4D" w14:textId="4779431C" w:rsidR="00802413" w:rsidRDefault="00802413" w:rsidP="00142836">
      <w:pPr>
        <w:pStyle w:val="ListParagraph"/>
        <w:numPr>
          <w:ilvl w:val="2"/>
          <w:numId w:val="3"/>
        </w:numPr>
      </w:pPr>
      <w:r>
        <w:t>Local authentication</w:t>
      </w:r>
      <w:r w:rsidR="00A96B79">
        <w:t xml:space="preserve"> (LAN mode only, property updates)</w:t>
      </w:r>
    </w:p>
    <w:p w14:paraId="671B99B0" w14:textId="77777777" w:rsidR="002F2AAF" w:rsidRDefault="002F2AAF" w:rsidP="002F2AAF">
      <w:pPr>
        <w:pStyle w:val="ListParagraph"/>
        <w:numPr>
          <w:ilvl w:val="1"/>
          <w:numId w:val="3"/>
        </w:numPr>
      </w:pPr>
      <w:r>
        <w:t>Handle log out / cache cleanup</w:t>
      </w:r>
    </w:p>
    <w:p w14:paraId="69AD5F8D" w14:textId="30FFF1B1" w:rsidR="00E1436E" w:rsidRDefault="00D07625" w:rsidP="002F2AAF">
      <w:pPr>
        <w:pStyle w:val="ListParagraph"/>
        <w:numPr>
          <w:ilvl w:val="1"/>
          <w:numId w:val="3"/>
        </w:numPr>
      </w:pPr>
      <w:r>
        <w:t>Hosts the various managers used by AMAP and the Ayla SDK</w:t>
      </w:r>
    </w:p>
    <w:p w14:paraId="603300B3" w14:textId="77777777" w:rsidR="00E1436E" w:rsidRDefault="00E1436E" w:rsidP="007405E0"/>
    <w:p w14:paraId="28E3E28F" w14:textId="65E7EA37" w:rsidR="002F2AAF" w:rsidRDefault="00D07625" w:rsidP="002F2AAF">
      <w:pPr>
        <w:pStyle w:val="ListParagraph"/>
        <w:numPr>
          <w:ilvl w:val="0"/>
          <w:numId w:val="3"/>
        </w:numPr>
      </w:pPr>
      <w:proofErr w:type="spellStart"/>
      <w:r>
        <w:t>AylaDeviceManager</w:t>
      </w:r>
      <w:proofErr w:type="spellEnd"/>
      <w:r>
        <w:t xml:space="preserve"> (Ayla SDK)</w:t>
      </w:r>
    </w:p>
    <w:p w14:paraId="497757D3" w14:textId="77777777" w:rsidR="002F2AAF" w:rsidRDefault="002F2AAF" w:rsidP="002F2AAF">
      <w:pPr>
        <w:pStyle w:val="ListParagraph"/>
        <w:numPr>
          <w:ilvl w:val="1"/>
          <w:numId w:val="3"/>
        </w:numPr>
      </w:pPr>
      <w:r>
        <w:t>Fetch / poll list of devices</w:t>
      </w:r>
    </w:p>
    <w:p w14:paraId="02223C0D" w14:textId="76667DCF" w:rsidR="00997A67" w:rsidRDefault="00997A67" w:rsidP="002F2AAF">
      <w:pPr>
        <w:pStyle w:val="ListParagraph"/>
        <w:numPr>
          <w:ilvl w:val="1"/>
          <w:numId w:val="3"/>
        </w:numPr>
      </w:pPr>
      <w:r>
        <w:t>Enter LAN mode if appropriate</w:t>
      </w:r>
    </w:p>
    <w:p w14:paraId="02710542" w14:textId="77777777" w:rsidR="002F2AAF" w:rsidRDefault="002F2AAF" w:rsidP="002F2AAF">
      <w:pPr>
        <w:pStyle w:val="ListParagraph"/>
        <w:numPr>
          <w:ilvl w:val="1"/>
          <w:numId w:val="3"/>
        </w:numPr>
      </w:pPr>
      <w:r>
        <w:t>Handle adding devices</w:t>
      </w:r>
    </w:p>
    <w:p w14:paraId="44E37304" w14:textId="77777777" w:rsidR="002F2AAF" w:rsidRDefault="002F2AAF" w:rsidP="002F2AAF">
      <w:pPr>
        <w:pStyle w:val="ListParagraph"/>
        <w:numPr>
          <w:ilvl w:val="1"/>
          <w:numId w:val="3"/>
        </w:numPr>
      </w:pPr>
      <w:r>
        <w:t>Handle removing devices</w:t>
      </w:r>
    </w:p>
    <w:p w14:paraId="64C04994" w14:textId="77777777" w:rsidR="002F2AAF" w:rsidRDefault="002F2AAF" w:rsidP="002F2AAF">
      <w:pPr>
        <w:pStyle w:val="ListParagraph"/>
        <w:numPr>
          <w:ilvl w:val="1"/>
          <w:numId w:val="3"/>
        </w:numPr>
      </w:pPr>
      <w:r>
        <w:t>Handle device groupings (favorites, etc.)</w:t>
      </w:r>
    </w:p>
    <w:p w14:paraId="52EED9AA" w14:textId="034E0348" w:rsidR="001019A7" w:rsidDel="0034624B" w:rsidRDefault="001019A7" w:rsidP="00142836">
      <w:pPr>
        <w:pStyle w:val="ListParagraph"/>
        <w:numPr>
          <w:ilvl w:val="2"/>
          <w:numId w:val="3"/>
        </w:numPr>
        <w:rPr>
          <w:del w:id="0" w:author="Brian King" w:date="2016-08-15T10:41:00Z"/>
        </w:rPr>
      </w:pPr>
      <w:del w:id="1" w:author="Brian King" w:date="2016-08-15T10:41:00Z">
        <w:r w:rsidDel="0034624B">
          <w:delText>Groups, bindings, scenes for Zigbee</w:delText>
        </w:r>
      </w:del>
    </w:p>
    <w:p w14:paraId="3FD39D8A" w14:textId="77777777" w:rsidR="002F2AAF" w:rsidRDefault="002F2AAF" w:rsidP="002F2AAF">
      <w:pPr>
        <w:pStyle w:val="ListParagraph"/>
        <w:numPr>
          <w:ilvl w:val="1"/>
          <w:numId w:val="3"/>
        </w:numPr>
        <w:rPr>
          <w:ins w:id="2" w:author="Brian King" w:date="2016-08-15T10:41:00Z"/>
        </w:rPr>
      </w:pPr>
      <w:r>
        <w:t>Poll device statuses for changes</w:t>
      </w:r>
    </w:p>
    <w:p w14:paraId="62E09408" w14:textId="5C9BDD8F" w:rsidR="0034624B" w:rsidRDefault="0034624B" w:rsidP="002F2AAF">
      <w:pPr>
        <w:pStyle w:val="ListParagraph"/>
        <w:numPr>
          <w:ilvl w:val="1"/>
          <w:numId w:val="3"/>
        </w:numPr>
      </w:pPr>
      <w:ins w:id="3" w:author="Brian King" w:date="2016-08-15T10:41:00Z">
        <w:r>
          <w:t>DSS device updates (BETA)</w:t>
        </w:r>
      </w:ins>
      <w:bookmarkStart w:id="4" w:name="_GoBack"/>
      <w:bookmarkEnd w:id="4"/>
    </w:p>
    <w:p w14:paraId="057AFA20" w14:textId="59DA433D" w:rsidR="001A3417" w:rsidRDefault="001A3417" w:rsidP="002F2AAF">
      <w:pPr>
        <w:pStyle w:val="ListParagraph"/>
        <w:numPr>
          <w:ilvl w:val="1"/>
          <w:numId w:val="3"/>
        </w:numPr>
      </w:pPr>
      <w:r>
        <w:t>Triggers / Trigger Apps</w:t>
      </w:r>
    </w:p>
    <w:p w14:paraId="06E7FBAD" w14:textId="0CAEC729" w:rsidR="001019A7" w:rsidRDefault="001019A7" w:rsidP="002F2AAF">
      <w:pPr>
        <w:pStyle w:val="ListParagraph"/>
        <w:numPr>
          <w:ilvl w:val="1"/>
          <w:numId w:val="3"/>
        </w:numPr>
      </w:pPr>
      <w:r>
        <w:t>Schedule support</w:t>
      </w:r>
    </w:p>
    <w:p w14:paraId="3C2BEE94" w14:textId="77777777" w:rsidR="00E1436E" w:rsidRDefault="00E1436E" w:rsidP="007405E0"/>
    <w:p w14:paraId="344F8AC1" w14:textId="0D1134CC" w:rsidR="002F2AAF" w:rsidRDefault="00D07625" w:rsidP="002F2AAF">
      <w:pPr>
        <w:pStyle w:val="ListParagraph"/>
        <w:numPr>
          <w:ilvl w:val="0"/>
          <w:numId w:val="3"/>
        </w:numPr>
      </w:pPr>
      <w:proofErr w:type="spellStart"/>
      <w:r>
        <w:t>ViewModel</w:t>
      </w:r>
      <w:proofErr w:type="spellEnd"/>
    </w:p>
    <w:p w14:paraId="6A8ADCDC" w14:textId="2904C566" w:rsidR="002F2AAF" w:rsidRDefault="00D07625" w:rsidP="002F2AAF">
      <w:pPr>
        <w:pStyle w:val="ListParagraph"/>
        <w:numPr>
          <w:ilvl w:val="1"/>
          <w:numId w:val="3"/>
        </w:numPr>
      </w:pPr>
      <w:r>
        <w:t>Represents a device as presented to the user</w:t>
      </w:r>
    </w:p>
    <w:p w14:paraId="6C47E073" w14:textId="4E7580BC" w:rsidR="002F2AAF" w:rsidRDefault="002F2AAF" w:rsidP="002F2AAF">
      <w:pPr>
        <w:pStyle w:val="ListParagraph"/>
        <w:numPr>
          <w:ilvl w:val="1"/>
          <w:numId w:val="3"/>
        </w:numPr>
      </w:pPr>
      <w:r>
        <w:t>Contains</w:t>
      </w:r>
      <w:r w:rsidR="00D07625">
        <w:t xml:space="preserve"> an</w:t>
      </w:r>
      <w:r>
        <w:t xml:space="preserve"> AylaDevice</w:t>
      </w:r>
      <w:r w:rsidR="00997A67">
        <w:t xml:space="preserve"> object</w:t>
      </w:r>
    </w:p>
    <w:p w14:paraId="54F56C28" w14:textId="6B9D71F6" w:rsidR="00997A67" w:rsidRDefault="00997A67" w:rsidP="002F2AAF">
      <w:pPr>
        <w:pStyle w:val="ListParagraph"/>
        <w:numPr>
          <w:ilvl w:val="1"/>
          <w:numId w:val="3"/>
        </w:numPr>
      </w:pPr>
      <w:r>
        <w:t>Returns list of properties to be polled by Device Manager</w:t>
      </w:r>
    </w:p>
    <w:p w14:paraId="36155653" w14:textId="1229D2F8" w:rsidR="00997A67" w:rsidRDefault="00997A67" w:rsidP="002F2AAF">
      <w:pPr>
        <w:pStyle w:val="ListParagraph"/>
        <w:numPr>
          <w:ilvl w:val="1"/>
          <w:numId w:val="3"/>
        </w:numPr>
      </w:pPr>
      <w:r>
        <w:t>Provides UI elements for list views, grid views and detail views</w:t>
      </w:r>
    </w:p>
    <w:p w14:paraId="1C7A97A3" w14:textId="77777777" w:rsidR="002F2AAF" w:rsidRDefault="002F2AAF" w:rsidP="002F2AAF">
      <w:pPr>
        <w:pStyle w:val="ListParagraph"/>
        <w:numPr>
          <w:ilvl w:val="1"/>
          <w:numId w:val="3"/>
        </w:numPr>
      </w:pPr>
      <w:r>
        <w:t xml:space="preserve">Derived classes can support additional functionality / properties / </w:t>
      </w:r>
      <w:proofErr w:type="spellStart"/>
      <w:r>
        <w:t>etc</w:t>
      </w:r>
      <w:proofErr w:type="spellEnd"/>
    </w:p>
    <w:p w14:paraId="274D9184" w14:textId="65D442A7" w:rsidR="00D07625" w:rsidRDefault="00D07625" w:rsidP="002F2AAF">
      <w:pPr>
        <w:pStyle w:val="ListParagraph"/>
        <w:numPr>
          <w:ilvl w:val="1"/>
          <w:numId w:val="3"/>
        </w:numPr>
      </w:pPr>
      <w:proofErr w:type="spellStart"/>
      <w:r>
        <w:t>ViewModels</w:t>
      </w:r>
      <w:proofErr w:type="spellEnd"/>
      <w:r>
        <w:t xml:space="preserve"> are the means for AMAP to present a device within the user interface</w:t>
      </w:r>
    </w:p>
    <w:p w14:paraId="23ADBAA9" w14:textId="77777777" w:rsidR="00E1436E" w:rsidRDefault="00E1436E" w:rsidP="007405E0"/>
    <w:p w14:paraId="2618056F" w14:textId="4DF7DB8A" w:rsidR="002F2AAF" w:rsidRDefault="002F2AAF" w:rsidP="002F2AAF">
      <w:pPr>
        <w:pStyle w:val="ListParagraph"/>
        <w:numPr>
          <w:ilvl w:val="0"/>
          <w:numId w:val="3"/>
        </w:numPr>
      </w:pPr>
      <w:r>
        <w:t>UI</w:t>
      </w:r>
    </w:p>
    <w:p w14:paraId="0295362A" w14:textId="77777777" w:rsidR="002F2AAF" w:rsidRDefault="002F2AAF" w:rsidP="002F2AAF">
      <w:pPr>
        <w:pStyle w:val="ListParagraph"/>
        <w:numPr>
          <w:ilvl w:val="1"/>
          <w:numId w:val="3"/>
        </w:numPr>
      </w:pPr>
      <w:r>
        <w:t>Login screen</w:t>
      </w:r>
    </w:p>
    <w:p w14:paraId="39783CB0" w14:textId="6F7FD866" w:rsidR="00E1436E" w:rsidRDefault="00E1436E" w:rsidP="002F2AAF">
      <w:pPr>
        <w:pStyle w:val="ListParagraph"/>
        <w:numPr>
          <w:ilvl w:val="1"/>
          <w:numId w:val="3"/>
        </w:numPr>
      </w:pPr>
      <w:r>
        <w:t>Sign-up screen</w:t>
      </w:r>
    </w:p>
    <w:p w14:paraId="54BCF13F" w14:textId="169DAB15" w:rsidR="00E1436E" w:rsidRDefault="00E1436E" w:rsidP="002F2AAF">
      <w:pPr>
        <w:pStyle w:val="ListParagraph"/>
        <w:numPr>
          <w:ilvl w:val="1"/>
          <w:numId w:val="3"/>
        </w:numPr>
      </w:pPr>
      <w:r>
        <w:t>Edit Profile screen</w:t>
      </w:r>
    </w:p>
    <w:p w14:paraId="314B9DA2" w14:textId="77777777" w:rsidR="002F2AAF" w:rsidRDefault="002F2AAF" w:rsidP="002F2AAF">
      <w:pPr>
        <w:pStyle w:val="ListParagraph"/>
        <w:numPr>
          <w:ilvl w:val="1"/>
          <w:numId w:val="3"/>
        </w:numPr>
      </w:pPr>
      <w:r>
        <w:t>Device list</w:t>
      </w:r>
    </w:p>
    <w:p w14:paraId="3CEB286B" w14:textId="38AE1254" w:rsidR="002F2AAF" w:rsidRDefault="00E1436E" w:rsidP="002F2AAF">
      <w:pPr>
        <w:pStyle w:val="ListParagraph"/>
        <w:numPr>
          <w:ilvl w:val="1"/>
          <w:numId w:val="3"/>
        </w:numPr>
      </w:pPr>
      <w:r>
        <w:t xml:space="preserve">Groups </w:t>
      </w:r>
      <w:r w:rsidR="002F2AAF">
        <w:t>list</w:t>
      </w:r>
    </w:p>
    <w:p w14:paraId="247A762D" w14:textId="77777777" w:rsidR="002F2AAF" w:rsidRDefault="002F2AAF" w:rsidP="002F2AAF">
      <w:pPr>
        <w:pStyle w:val="ListParagraph"/>
        <w:numPr>
          <w:ilvl w:val="1"/>
          <w:numId w:val="3"/>
        </w:numPr>
      </w:pPr>
      <w:r>
        <w:t>Add device</w:t>
      </w:r>
    </w:p>
    <w:p w14:paraId="09146601" w14:textId="77777777" w:rsidR="002F2AAF" w:rsidRDefault="002F2AAF" w:rsidP="002F2AAF">
      <w:pPr>
        <w:pStyle w:val="ListParagraph"/>
        <w:numPr>
          <w:ilvl w:val="1"/>
          <w:numId w:val="3"/>
        </w:numPr>
      </w:pPr>
      <w:r>
        <w:t>Remove device</w:t>
      </w:r>
    </w:p>
    <w:p w14:paraId="6E99FD0B" w14:textId="77777777" w:rsidR="002F2AAF" w:rsidRDefault="002F2AAF" w:rsidP="002F2AAF">
      <w:pPr>
        <w:pStyle w:val="ListParagraph"/>
        <w:numPr>
          <w:ilvl w:val="1"/>
          <w:numId w:val="3"/>
        </w:numPr>
      </w:pPr>
      <w:r>
        <w:t>Device details page</w:t>
      </w:r>
    </w:p>
    <w:p w14:paraId="3C97D89A" w14:textId="285D4F3C" w:rsidR="003A5AE1" w:rsidRDefault="003A5AE1" w:rsidP="002F2AAF">
      <w:pPr>
        <w:pStyle w:val="ListParagraph"/>
        <w:numPr>
          <w:ilvl w:val="1"/>
          <w:numId w:val="3"/>
        </w:numPr>
      </w:pPr>
      <w:r>
        <w:t>Schedules page</w:t>
      </w:r>
    </w:p>
    <w:p w14:paraId="248D702E" w14:textId="77777777" w:rsidR="002F2AAF" w:rsidRDefault="002F2AAF" w:rsidP="002F2AAF"/>
    <w:p w14:paraId="61155ED0" w14:textId="77777777" w:rsidR="003F7DE9" w:rsidRDefault="003F7DE9" w:rsidP="0060289C">
      <w:pPr>
        <w:pStyle w:val="Heading2"/>
      </w:pPr>
      <w:r>
        <w:t>Object Details</w:t>
      </w:r>
    </w:p>
    <w:p w14:paraId="0BE3440E" w14:textId="77777777" w:rsidR="003F7DE9" w:rsidRDefault="003F7DE9" w:rsidP="003F7DE9">
      <w:r>
        <w:t xml:space="preserve">The following sections describe in detail the functionality and interfaces of the system objects. For ease of reading, </w:t>
      </w:r>
      <w:proofErr w:type="spellStart"/>
      <w:r>
        <w:t>pseudocode</w:t>
      </w:r>
      <w:proofErr w:type="spellEnd"/>
      <w:r>
        <w:t xml:space="preserve"> is used to define APIs or </w:t>
      </w:r>
      <w:r w:rsidR="00563DEA">
        <w:t xml:space="preserve">notifications in a platform-independent manner. </w:t>
      </w:r>
    </w:p>
    <w:p w14:paraId="28B6958B" w14:textId="77777777" w:rsidR="00563DEA" w:rsidRDefault="00563DEA" w:rsidP="003F7DE9"/>
    <w:p w14:paraId="7F93C1C5" w14:textId="77777777" w:rsidR="00563DEA" w:rsidRDefault="00563DEA" w:rsidP="00563DEA">
      <w:pPr>
        <w:pStyle w:val="Heading3"/>
      </w:pPr>
      <w:r>
        <w:t>Notifications</w:t>
      </w:r>
    </w:p>
    <w:p w14:paraId="627D9F52" w14:textId="77777777" w:rsidR="00563DEA" w:rsidRDefault="00563DEA" w:rsidP="00563DEA">
      <w:r>
        <w:t xml:space="preserve">On Android platforms, </w:t>
      </w:r>
      <w:proofErr w:type="gramStart"/>
      <w:r>
        <w:t>objects can be notified by implementing a listener interface and registering themselves with the appropriate system object</w:t>
      </w:r>
      <w:proofErr w:type="gramEnd"/>
      <w:r>
        <w:t>.</w:t>
      </w:r>
    </w:p>
    <w:p w14:paraId="0855F744" w14:textId="77777777" w:rsidR="00563DEA" w:rsidRDefault="00563DEA" w:rsidP="00563DEA"/>
    <w:p w14:paraId="64FBA373" w14:textId="77777777" w:rsidR="00563DEA" w:rsidRPr="00563DEA" w:rsidRDefault="00563DEA" w:rsidP="00563DEA">
      <w:r>
        <w:t xml:space="preserve">On iOS devices, objects can be notified by registering for notifications via the </w:t>
      </w:r>
      <w:proofErr w:type="spellStart"/>
      <w:r>
        <w:t>NSNotificationCenter</w:t>
      </w:r>
      <w:proofErr w:type="spellEnd"/>
      <w:r>
        <w:t>.</w:t>
      </w:r>
    </w:p>
    <w:p w14:paraId="24BA5203" w14:textId="77777777" w:rsidR="002F2AAF" w:rsidRDefault="002F2AAF" w:rsidP="002F2AAF"/>
    <w:p w14:paraId="1AE911C3" w14:textId="371595B3" w:rsidR="002F2AAF" w:rsidRDefault="00E74373" w:rsidP="0060289C">
      <w:pPr>
        <w:pStyle w:val="Heading2"/>
      </w:pPr>
      <w:proofErr w:type="spellStart"/>
      <w:r>
        <w:t>AMAPCore</w:t>
      </w:r>
      <w:proofErr w:type="spellEnd"/>
    </w:p>
    <w:p w14:paraId="7A5B230E" w14:textId="4C5A45F3" w:rsidR="003F7DE9" w:rsidRDefault="00E74373" w:rsidP="003F7DE9">
      <w:proofErr w:type="spellStart"/>
      <w:r>
        <w:t>AMAPCore</w:t>
      </w:r>
      <w:proofErr w:type="spellEnd"/>
      <w:r w:rsidR="003F7DE9">
        <w:t xml:space="preserve"> is a static / singleton object used to </w:t>
      </w:r>
      <w:r>
        <w:t xml:space="preserve">initialize the AMAP engine, and provides methods to sign in a user (start a session), stop a session (sign out a user) as well as helper objects to manage account settings, </w:t>
      </w:r>
    </w:p>
    <w:p w14:paraId="155CB94A" w14:textId="77777777" w:rsidR="00563DEA" w:rsidRDefault="00563DEA" w:rsidP="003F7DE9"/>
    <w:p w14:paraId="213D0043" w14:textId="77777777" w:rsidR="001C317C" w:rsidRDefault="00563DEA" w:rsidP="001C317C">
      <w:pPr>
        <w:pStyle w:val="Heading4"/>
      </w:pPr>
      <w:r>
        <w:t>Interfaces</w:t>
      </w:r>
    </w:p>
    <w:p w14:paraId="7430EECB" w14:textId="3E3A58B7" w:rsidR="00563DEA" w:rsidRDefault="00563DEA" w:rsidP="00563DEA">
      <w:pPr>
        <w:pStyle w:val="Code"/>
      </w:pPr>
      <w:proofErr w:type="gramStart"/>
      <w:r>
        <w:t>void</w:t>
      </w:r>
      <w:proofErr w:type="gramEnd"/>
      <w:r>
        <w:t xml:space="preserve"> </w:t>
      </w:r>
      <w:proofErr w:type="spellStart"/>
      <w:r>
        <w:t>startSession</w:t>
      </w:r>
      <w:proofErr w:type="spellEnd"/>
      <w:r>
        <w:t>()</w:t>
      </w:r>
    </w:p>
    <w:p w14:paraId="46D26F82" w14:textId="5F6A2B5C" w:rsidR="003A5AE1" w:rsidRDefault="003A5AE1" w:rsidP="00563DEA">
      <w:pPr>
        <w:pStyle w:val="Code"/>
      </w:pPr>
      <w:proofErr w:type="gramStart"/>
      <w:r>
        <w:t>void</w:t>
      </w:r>
      <w:proofErr w:type="gramEnd"/>
      <w:r>
        <w:t xml:space="preserve"> </w:t>
      </w:r>
      <w:proofErr w:type="spellStart"/>
      <w:r>
        <w:t>startOAuthSession</w:t>
      </w:r>
      <w:proofErr w:type="spellEnd"/>
      <w:r>
        <w:t>()</w:t>
      </w:r>
    </w:p>
    <w:p w14:paraId="1445DAD5" w14:textId="5B7EEA5D" w:rsidR="00563DEA" w:rsidRDefault="00563DEA" w:rsidP="00563DEA">
      <w:pPr>
        <w:pStyle w:val="Code"/>
      </w:pPr>
      <w:proofErr w:type="gramStart"/>
      <w:r>
        <w:t>void</w:t>
      </w:r>
      <w:proofErr w:type="gramEnd"/>
      <w:r>
        <w:t xml:space="preserve"> </w:t>
      </w:r>
      <w:proofErr w:type="spellStart"/>
      <w:r w:rsidR="00997A67">
        <w:t>stopSession</w:t>
      </w:r>
      <w:proofErr w:type="spellEnd"/>
      <w:r>
        <w:t>()</w:t>
      </w:r>
    </w:p>
    <w:p w14:paraId="56E8E53C" w14:textId="070E622F" w:rsidR="00563DEA" w:rsidRDefault="00E74373" w:rsidP="00563DEA">
      <w:pPr>
        <w:pStyle w:val="Code"/>
      </w:pPr>
      <w:proofErr w:type="spellStart"/>
      <w:r>
        <w:t>Ayla</w:t>
      </w:r>
      <w:r w:rsidR="00563DEA">
        <w:t>DeviceManager</w:t>
      </w:r>
      <w:proofErr w:type="spellEnd"/>
      <w:r w:rsidR="00563DEA">
        <w:t xml:space="preserve"> </w:t>
      </w:r>
      <w:proofErr w:type="spellStart"/>
      <w:proofErr w:type="gramStart"/>
      <w:r w:rsidR="001F3A58">
        <w:t>getD</w:t>
      </w:r>
      <w:r w:rsidR="00997A67">
        <w:t>eviceManager</w:t>
      </w:r>
      <w:proofErr w:type="spellEnd"/>
      <w:r w:rsidR="00563DEA">
        <w:t>(</w:t>
      </w:r>
      <w:proofErr w:type="gramEnd"/>
      <w:r w:rsidR="00563DEA">
        <w:t>)</w:t>
      </w:r>
    </w:p>
    <w:p w14:paraId="7E0F12EB" w14:textId="43892356" w:rsidR="001F3A58" w:rsidRDefault="001F3A58" w:rsidP="00563DEA">
      <w:pPr>
        <w:pStyle w:val="Code"/>
      </w:pPr>
      <w:proofErr w:type="spellStart"/>
      <w:r>
        <w:t>AylaSessionManager</w:t>
      </w:r>
      <w:proofErr w:type="spellEnd"/>
      <w:r>
        <w:t xml:space="preserve"> </w:t>
      </w:r>
      <w:proofErr w:type="spellStart"/>
      <w:proofErr w:type="gramStart"/>
      <w:r>
        <w:t>getSessionManager</w:t>
      </w:r>
      <w:proofErr w:type="spellEnd"/>
      <w:r>
        <w:t>(</w:t>
      </w:r>
      <w:proofErr w:type="gramEnd"/>
      <w:r>
        <w:t>)</w:t>
      </w:r>
    </w:p>
    <w:p w14:paraId="482FB779" w14:textId="7F853EAD" w:rsidR="003A5AE1" w:rsidRDefault="003A5AE1" w:rsidP="00563DEA">
      <w:pPr>
        <w:pStyle w:val="Code"/>
      </w:pPr>
      <w:proofErr w:type="spellStart"/>
      <w:proofErr w:type="gramStart"/>
      <w:r>
        <w:t>getInstance</w:t>
      </w:r>
      <w:proofErr w:type="spellEnd"/>
      <w:proofErr w:type="gramEnd"/>
      <w:r>
        <w:t>()</w:t>
      </w:r>
    </w:p>
    <w:p w14:paraId="1B166FF9" w14:textId="77777777" w:rsidR="003A5AE1" w:rsidRDefault="003A5AE1" w:rsidP="00563DEA">
      <w:pPr>
        <w:pStyle w:val="Code"/>
      </w:pPr>
    </w:p>
    <w:p w14:paraId="3FAF100E" w14:textId="77777777" w:rsidR="00563DEA" w:rsidRDefault="00563DEA" w:rsidP="00563DEA"/>
    <w:p w14:paraId="3A07BA16" w14:textId="5B050A41" w:rsidR="00563DEA" w:rsidRDefault="00E74373" w:rsidP="00563DEA">
      <w:pPr>
        <w:pStyle w:val="Heading4"/>
      </w:pPr>
      <w:r>
        <w:t xml:space="preserve">Session </w:t>
      </w:r>
      <w:r w:rsidR="00563DEA">
        <w:t>Notifications</w:t>
      </w:r>
    </w:p>
    <w:p w14:paraId="4014EE84" w14:textId="77777777" w:rsidR="001F3A58" w:rsidRDefault="001F3A58" w:rsidP="009A7D2F"/>
    <w:p w14:paraId="7F1D6338" w14:textId="49915AB3" w:rsidR="001F3A58" w:rsidRDefault="001F3A58" w:rsidP="009A7D2F">
      <w:r>
        <w:t xml:space="preserve">Listeners may be added to the </w:t>
      </w:r>
      <w:proofErr w:type="spellStart"/>
      <w:r>
        <w:t>AylaSessionManager</w:t>
      </w:r>
      <w:proofErr w:type="spellEnd"/>
      <w:r>
        <w:t xml:space="preserve"> to receive notifications of changes to the session state:</w:t>
      </w:r>
    </w:p>
    <w:p w14:paraId="611DA6B5" w14:textId="77777777" w:rsidR="001F3A58" w:rsidRPr="001F3A58" w:rsidRDefault="001F3A58" w:rsidP="009A7D2F"/>
    <w:p w14:paraId="557A9F07" w14:textId="19240B26" w:rsidR="00563DEA" w:rsidRPr="00563DEA" w:rsidRDefault="00563DEA" w:rsidP="00563DEA">
      <w:pPr>
        <w:pStyle w:val="Code"/>
      </w:pPr>
      <w:proofErr w:type="gramStart"/>
      <w:r>
        <w:t>void</w:t>
      </w:r>
      <w:proofErr w:type="gramEnd"/>
      <w:r>
        <w:t xml:space="preserve"> </w:t>
      </w:r>
      <w:proofErr w:type="spellStart"/>
      <w:r w:rsidR="00E74373">
        <w:t>sessionClosed</w:t>
      </w:r>
      <w:proofErr w:type="spellEnd"/>
      <w:r>
        <w:t>()</w:t>
      </w:r>
    </w:p>
    <w:p w14:paraId="5C33C2DB" w14:textId="394FB9EB" w:rsidR="003F7DE9" w:rsidRDefault="00563DEA" w:rsidP="00563DEA">
      <w:pPr>
        <w:pStyle w:val="Code"/>
      </w:pPr>
      <w:proofErr w:type="gramStart"/>
      <w:r>
        <w:t>void</w:t>
      </w:r>
      <w:proofErr w:type="gramEnd"/>
      <w:r>
        <w:t xml:space="preserve"> </w:t>
      </w:r>
      <w:proofErr w:type="spellStart"/>
      <w:r w:rsidR="00E74373">
        <w:t>authorizationRefreshed</w:t>
      </w:r>
      <w:proofErr w:type="spellEnd"/>
      <w:r>
        <w:t>(</w:t>
      </w:r>
      <w:r w:rsidR="00E1436E">
        <w:t>)</w:t>
      </w:r>
    </w:p>
    <w:p w14:paraId="48C73A4D" w14:textId="77777777" w:rsidR="001C317C" w:rsidRDefault="001C317C" w:rsidP="00563DEA">
      <w:pPr>
        <w:pStyle w:val="Code"/>
      </w:pPr>
    </w:p>
    <w:p w14:paraId="1E1487A6" w14:textId="77777777" w:rsidR="001C317C" w:rsidRDefault="001C317C" w:rsidP="001C317C">
      <w:pPr>
        <w:pStyle w:val="Heading2"/>
      </w:pPr>
      <w:r>
        <w:t>Session Parameters</w:t>
      </w:r>
    </w:p>
    <w:p w14:paraId="14A49F75" w14:textId="130305F0" w:rsidR="001C317C" w:rsidRDefault="001C317C" w:rsidP="001C317C">
      <w:r>
        <w:t>This class contains configuration information required to start a session</w:t>
      </w:r>
      <w:r w:rsidR="003D3CF3">
        <w:t xml:space="preserve">. Details regarding these members may be found in the </w:t>
      </w:r>
      <w:proofErr w:type="spellStart"/>
      <w:r w:rsidR="003D3CF3">
        <w:t>JavaDoc</w:t>
      </w:r>
      <w:proofErr w:type="spellEnd"/>
      <w:r w:rsidR="003D3CF3">
        <w:t xml:space="preserve"> or </w:t>
      </w:r>
      <w:proofErr w:type="spellStart"/>
      <w:r w:rsidR="003D3CF3">
        <w:t>AppleDoc</w:t>
      </w:r>
      <w:proofErr w:type="spellEnd"/>
      <w:r w:rsidR="003D3CF3">
        <w:t xml:space="preserve"> SDK documentation.</w:t>
      </w:r>
    </w:p>
    <w:p w14:paraId="0A860F2B" w14:textId="0EBB782D" w:rsidR="001C317C" w:rsidRDefault="00997A67" w:rsidP="001C317C">
      <w:pPr>
        <w:pStyle w:val="Heading4"/>
      </w:pPr>
      <w:r>
        <w:t>Members</w:t>
      </w:r>
    </w:p>
    <w:p w14:paraId="688C5AA2" w14:textId="1D8C9276" w:rsidR="00997A67" w:rsidRDefault="00997A67" w:rsidP="001C317C">
      <w:pPr>
        <w:pStyle w:val="Code"/>
      </w:pPr>
      <w:proofErr w:type="gramStart"/>
      <w:r>
        <w:t>context</w:t>
      </w:r>
      <w:proofErr w:type="gramEnd"/>
      <w:r>
        <w:t xml:space="preserve"> (Android only, needed for resources, etc.)</w:t>
      </w:r>
    </w:p>
    <w:p w14:paraId="089B81DF" w14:textId="50D1ED7A" w:rsidR="003D3CF3" w:rsidRDefault="003D3CF3" w:rsidP="001C317C">
      <w:pPr>
        <w:pStyle w:val="Code"/>
      </w:pPr>
      <w:proofErr w:type="spellStart"/>
      <w:proofErr w:type="gramStart"/>
      <w:r>
        <w:t>sessionName</w:t>
      </w:r>
      <w:proofErr w:type="spellEnd"/>
      <w:proofErr w:type="gramEnd"/>
    </w:p>
    <w:p w14:paraId="1ACBF542" w14:textId="6250CCB2" w:rsidR="00997A67" w:rsidRDefault="00997A67" w:rsidP="001C317C">
      <w:pPr>
        <w:pStyle w:val="Code"/>
      </w:pPr>
      <w:proofErr w:type="gramStart"/>
      <w:r>
        <w:t>deviceSsidRegex</w:t>
      </w:r>
      <w:proofErr w:type="gramEnd"/>
    </w:p>
    <w:p w14:paraId="34DB7629" w14:textId="67B023E1" w:rsidR="00997A67" w:rsidRDefault="00997A67" w:rsidP="001C317C">
      <w:pPr>
        <w:pStyle w:val="Code"/>
      </w:pPr>
      <w:proofErr w:type="spellStart"/>
      <w:proofErr w:type="gramStart"/>
      <w:r>
        <w:t>appVersion</w:t>
      </w:r>
      <w:proofErr w:type="spellEnd"/>
      <w:proofErr w:type="gramEnd"/>
    </w:p>
    <w:p w14:paraId="20903445" w14:textId="5731F177" w:rsidR="003D3CF3" w:rsidRDefault="003D3CF3" w:rsidP="001C317C">
      <w:pPr>
        <w:pStyle w:val="Code"/>
      </w:pPr>
      <w:proofErr w:type="spellStart"/>
      <w:proofErr w:type="gramStart"/>
      <w:r>
        <w:t>pushNotificationType</w:t>
      </w:r>
      <w:proofErr w:type="spellEnd"/>
      <w:proofErr w:type="gramEnd"/>
    </w:p>
    <w:p w14:paraId="50C9C5A5" w14:textId="6B5D5FE1" w:rsidR="00997A67" w:rsidRDefault="00997A67" w:rsidP="001C317C">
      <w:pPr>
        <w:pStyle w:val="Code"/>
      </w:pPr>
      <w:proofErr w:type="spellStart"/>
      <w:proofErr w:type="gramStart"/>
      <w:r>
        <w:t>pushNotificationSenderId</w:t>
      </w:r>
      <w:proofErr w:type="spellEnd"/>
      <w:proofErr w:type="gramEnd"/>
    </w:p>
    <w:p w14:paraId="540098EC" w14:textId="77777777" w:rsidR="001C317C" w:rsidRDefault="001C317C" w:rsidP="001C317C">
      <w:pPr>
        <w:pStyle w:val="Code"/>
      </w:pPr>
      <w:proofErr w:type="gramStart"/>
      <w:r>
        <w:t>appId</w:t>
      </w:r>
      <w:proofErr w:type="gramEnd"/>
    </w:p>
    <w:p w14:paraId="35F76755" w14:textId="77777777" w:rsidR="001C317C" w:rsidRDefault="001C317C" w:rsidP="001C317C">
      <w:pPr>
        <w:pStyle w:val="Code"/>
      </w:pPr>
      <w:proofErr w:type="gramStart"/>
      <w:r>
        <w:t>appSecret</w:t>
      </w:r>
      <w:proofErr w:type="gramEnd"/>
    </w:p>
    <w:p w14:paraId="78341F37" w14:textId="13679580" w:rsidR="00997A67" w:rsidRDefault="00997A67" w:rsidP="001C317C">
      <w:pPr>
        <w:pStyle w:val="Code"/>
      </w:pPr>
      <w:proofErr w:type="gramStart"/>
      <w:r>
        <w:t>username</w:t>
      </w:r>
      <w:proofErr w:type="gramEnd"/>
    </w:p>
    <w:p w14:paraId="029E7127" w14:textId="126AEF06" w:rsidR="00997A67" w:rsidRDefault="00997A67" w:rsidP="001C317C">
      <w:pPr>
        <w:pStyle w:val="Code"/>
      </w:pPr>
      <w:proofErr w:type="gramStart"/>
      <w:r>
        <w:t>password</w:t>
      </w:r>
      <w:proofErr w:type="gramEnd"/>
    </w:p>
    <w:p w14:paraId="0AFA0FA6" w14:textId="3636FBB1" w:rsidR="005C6587" w:rsidRDefault="005C6587" w:rsidP="001C317C">
      <w:pPr>
        <w:pStyle w:val="Code"/>
      </w:pPr>
      <w:proofErr w:type="spellStart"/>
      <w:proofErr w:type="gramStart"/>
      <w:r>
        <w:t>enableLANMode</w:t>
      </w:r>
      <w:proofErr w:type="spellEnd"/>
      <w:proofErr w:type="gramEnd"/>
    </w:p>
    <w:p w14:paraId="42614DB7" w14:textId="29EF3DD3" w:rsidR="003D3CF3" w:rsidRDefault="003D3CF3" w:rsidP="001C317C">
      <w:pPr>
        <w:pStyle w:val="Code"/>
      </w:pPr>
      <w:proofErr w:type="spellStart"/>
      <w:proofErr w:type="gramStart"/>
      <w:r>
        <w:t>allowLANLogin</w:t>
      </w:r>
      <w:proofErr w:type="spellEnd"/>
      <w:proofErr w:type="gramEnd"/>
    </w:p>
    <w:p w14:paraId="5A23810C" w14:textId="1F1A8872" w:rsidR="003D3CF3" w:rsidRDefault="003D3CF3" w:rsidP="001C317C">
      <w:pPr>
        <w:pStyle w:val="Code"/>
      </w:pPr>
      <w:proofErr w:type="spellStart"/>
      <w:proofErr w:type="gramStart"/>
      <w:r>
        <w:t>allowDSS</w:t>
      </w:r>
      <w:proofErr w:type="spellEnd"/>
      <w:proofErr w:type="gramEnd"/>
    </w:p>
    <w:p w14:paraId="57F14425" w14:textId="161891CB" w:rsidR="003D3CF3" w:rsidRDefault="003D3CF3" w:rsidP="001C317C">
      <w:pPr>
        <w:pStyle w:val="Code"/>
      </w:pPr>
      <w:proofErr w:type="spellStart"/>
      <w:proofErr w:type="gramStart"/>
      <w:r>
        <w:t>ssoManager</w:t>
      </w:r>
      <w:proofErr w:type="spellEnd"/>
      <w:proofErr w:type="gramEnd"/>
    </w:p>
    <w:p w14:paraId="5DD02B43" w14:textId="479DD42A" w:rsidR="003D3CF3" w:rsidRDefault="003D3CF3" w:rsidP="001C317C">
      <w:pPr>
        <w:pStyle w:val="Code"/>
      </w:pPr>
      <w:proofErr w:type="spellStart"/>
      <w:proofErr w:type="gramStart"/>
      <w:r>
        <w:t>ssoLogin</w:t>
      </w:r>
      <w:proofErr w:type="spellEnd"/>
      <w:proofErr w:type="gramEnd"/>
    </w:p>
    <w:p w14:paraId="482AC027" w14:textId="31FEB81B" w:rsidR="00997A67" w:rsidRDefault="00997A67" w:rsidP="001C317C">
      <w:pPr>
        <w:pStyle w:val="Code"/>
      </w:pPr>
      <w:proofErr w:type="gramStart"/>
      <w:r>
        <w:t>serviceType</w:t>
      </w:r>
      <w:proofErr w:type="gramEnd"/>
      <w:r>
        <w:t xml:space="preserve"> (= AML_STAGING_SERVICE)</w:t>
      </w:r>
    </w:p>
    <w:p w14:paraId="54537D88" w14:textId="77777777" w:rsidR="003D3CF3" w:rsidRDefault="003D3CF3" w:rsidP="003D3CF3">
      <w:pPr>
        <w:pStyle w:val="Code"/>
      </w:pPr>
      <w:proofErr w:type="spellStart"/>
      <w:proofErr w:type="gramStart"/>
      <w:r>
        <w:t>loggingLevel</w:t>
      </w:r>
      <w:proofErr w:type="spellEnd"/>
      <w:proofErr w:type="gramEnd"/>
      <w:r>
        <w:t xml:space="preserve"> (=</w:t>
      </w:r>
      <w:proofErr w:type="spellStart"/>
      <w:r w:rsidRPr="003D3CF3">
        <w:t>LogLevel.</w:t>
      </w:r>
      <w:r w:rsidRPr="003D3CF3">
        <w:rPr>
          <w:i/>
          <w:iCs/>
        </w:rPr>
        <w:t>Error</w:t>
      </w:r>
      <w:proofErr w:type="spellEnd"/>
      <w:r>
        <w:t>)</w:t>
      </w:r>
    </w:p>
    <w:p w14:paraId="22039E1A" w14:textId="2E661A4E" w:rsidR="003D3CF3" w:rsidRDefault="003D3CF3" w:rsidP="003D3CF3">
      <w:pPr>
        <w:pStyle w:val="Code"/>
      </w:pPr>
      <w:proofErr w:type="spellStart"/>
      <w:proofErr w:type="gramStart"/>
      <w:r>
        <w:t>fileLoggingLevel</w:t>
      </w:r>
      <w:proofErr w:type="spellEnd"/>
      <w:proofErr w:type="gramEnd"/>
      <w:r>
        <w:t xml:space="preserve"> (=</w:t>
      </w:r>
      <w:proofErr w:type="spellStart"/>
      <w:r w:rsidRPr="003D3CF3">
        <w:t>LogLevel.</w:t>
      </w:r>
      <w:r w:rsidRPr="003D3CF3">
        <w:rPr>
          <w:i/>
          <w:iCs/>
        </w:rPr>
        <w:t>Error</w:t>
      </w:r>
      <w:proofErr w:type="spellEnd"/>
      <w:r>
        <w:t>)</w:t>
      </w:r>
    </w:p>
    <w:p w14:paraId="6F43FA4C" w14:textId="618986B2" w:rsidR="001C317C" w:rsidRDefault="003D3CF3" w:rsidP="001C317C">
      <w:pPr>
        <w:pStyle w:val="Code"/>
      </w:pPr>
      <w:proofErr w:type="spellStart"/>
      <w:proofErr w:type="gramStart"/>
      <w:r>
        <w:t>viewModelProvider</w:t>
      </w:r>
      <w:proofErr w:type="spellEnd"/>
      <w:proofErr w:type="gramEnd"/>
    </w:p>
    <w:p w14:paraId="1E0BF848" w14:textId="66B042E4" w:rsidR="003D3CF3" w:rsidRDefault="003D3CF3" w:rsidP="001C317C">
      <w:pPr>
        <w:pStyle w:val="Code"/>
      </w:pPr>
      <w:proofErr w:type="spellStart"/>
      <w:proofErr w:type="gramStart"/>
      <w:r>
        <w:t>defaultNetworkTimeoutMs</w:t>
      </w:r>
      <w:proofErr w:type="spellEnd"/>
      <w:proofErr w:type="gramEnd"/>
    </w:p>
    <w:p w14:paraId="71463F92" w14:textId="6E5FD7E5" w:rsidR="005C6587" w:rsidRDefault="005C6587" w:rsidP="001C317C">
      <w:pPr>
        <w:pStyle w:val="Code"/>
      </w:pPr>
      <w:proofErr w:type="spellStart"/>
      <w:proofErr w:type="gramStart"/>
      <w:r>
        <w:t>registrationEmailTempateId</w:t>
      </w:r>
      <w:proofErr w:type="spellEnd"/>
      <w:proofErr w:type="gramEnd"/>
    </w:p>
    <w:p w14:paraId="2F01AD3D" w14:textId="551C52B6" w:rsidR="005C6587" w:rsidRDefault="005C6587" w:rsidP="001C317C">
      <w:pPr>
        <w:pStyle w:val="Code"/>
      </w:pPr>
      <w:proofErr w:type="spellStart"/>
      <w:proofErr w:type="gramStart"/>
      <w:r>
        <w:t>registrationEmailSubject</w:t>
      </w:r>
      <w:proofErr w:type="spellEnd"/>
      <w:proofErr w:type="gramEnd"/>
    </w:p>
    <w:p w14:paraId="6DEA6B1E" w14:textId="3A9DF0DA" w:rsidR="005C6587" w:rsidRDefault="005C6587" w:rsidP="001C317C">
      <w:pPr>
        <w:pStyle w:val="Code"/>
      </w:pPr>
      <w:proofErr w:type="spellStart"/>
      <w:proofErr w:type="gramStart"/>
      <w:r>
        <w:t>registrationEmailBodyHTML</w:t>
      </w:r>
      <w:proofErr w:type="spellEnd"/>
      <w:proofErr w:type="gramEnd"/>
    </w:p>
    <w:p w14:paraId="6D7DD38D" w14:textId="77777777" w:rsidR="00997A67" w:rsidRDefault="00997A67" w:rsidP="001C317C">
      <w:pPr>
        <w:pStyle w:val="Code"/>
      </w:pPr>
    </w:p>
    <w:p w14:paraId="0F29C26F" w14:textId="5014D9B1" w:rsidR="00997A67" w:rsidRPr="001C317C" w:rsidRDefault="00997A67" w:rsidP="00142836">
      <w:pPr>
        <w:pStyle w:val="Heading4"/>
      </w:pPr>
      <w:r>
        <w:t>Interfaces</w:t>
      </w:r>
    </w:p>
    <w:p w14:paraId="1DE62E52" w14:textId="74014908" w:rsidR="00F356A7" w:rsidRDefault="00D8674A" w:rsidP="0060289C">
      <w:pPr>
        <w:pStyle w:val="Heading2"/>
      </w:pPr>
      <w:proofErr w:type="spellStart"/>
      <w:r>
        <w:t>AMAP</w:t>
      </w:r>
      <w:r w:rsidR="000C1014">
        <w:t>ViewModelProvider</w:t>
      </w:r>
      <w:proofErr w:type="spellEnd"/>
    </w:p>
    <w:p w14:paraId="4AF02C13" w14:textId="07265934" w:rsidR="00997A67" w:rsidRDefault="000C1014" w:rsidP="007405E0">
      <w:pPr>
        <w:pStyle w:val="Code"/>
      </w:pPr>
      <w:proofErr w:type="spellStart"/>
      <w:r>
        <w:t>ViewModel</w:t>
      </w:r>
      <w:proofErr w:type="spellEnd"/>
      <w:r>
        <w:t xml:space="preserve"> </w:t>
      </w:r>
      <w:proofErr w:type="spellStart"/>
      <w:proofErr w:type="gramStart"/>
      <w:r>
        <w:t>viewModelForDevice</w:t>
      </w:r>
      <w:proofErr w:type="spellEnd"/>
      <w:r w:rsidR="00997A67">
        <w:t>(</w:t>
      </w:r>
      <w:proofErr w:type="spellStart"/>
      <w:proofErr w:type="gramEnd"/>
      <w:r w:rsidR="00997A67">
        <w:t>AylaDevice</w:t>
      </w:r>
      <w:proofErr w:type="spellEnd"/>
      <w:r w:rsidR="00997A67">
        <w:t xml:space="preserve"> </w:t>
      </w:r>
      <w:proofErr w:type="spellStart"/>
      <w:r w:rsidR="00997A67">
        <w:t>aylaDevice</w:t>
      </w:r>
      <w:proofErr w:type="spellEnd"/>
      <w:r w:rsidR="00997A67">
        <w:t>)</w:t>
      </w:r>
    </w:p>
    <w:p w14:paraId="3E3DCD5F" w14:textId="6E65AB79" w:rsidR="00997A67" w:rsidRDefault="000C1014" w:rsidP="009A7D2F">
      <w:pPr>
        <w:pStyle w:val="Code"/>
      </w:pPr>
      <w:proofErr w:type="gramStart"/>
      <w:r>
        <w:t>String[</w:t>
      </w:r>
      <w:proofErr w:type="gramEnd"/>
      <w:r>
        <w:t xml:space="preserve">] </w:t>
      </w:r>
      <w:proofErr w:type="spellStart"/>
      <w:r>
        <w:t>getManagedPropertyNames</w:t>
      </w:r>
      <w:proofErr w:type="spellEnd"/>
      <w:r>
        <w:t>(</w:t>
      </w:r>
      <w:proofErr w:type="spellStart"/>
      <w:r>
        <w:t>AylaDevice</w:t>
      </w:r>
      <w:proofErr w:type="spellEnd"/>
      <w:r>
        <w:t xml:space="preserve"> </w:t>
      </w:r>
      <w:proofErr w:type="spellStart"/>
      <w:r>
        <w:t>aylaDevice</w:t>
      </w:r>
      <w:proofErr w:type="spellEnd"/>
      <w:r>
        <w:t>)</w:t>
      </w:r>
    </w:p>
    <w:p w14:paraId="4104C0CF" w14:textId="77777777" w:rsidR="000C1014" w:rsidRDefault="000C1014" w:rsidP="00142836"/>
    <w:p w14:paraId="684B6170" w14:textId="21AA80A0" w:rsidR="00997A67" w:rsidRDefault="00997A67" w:rsidP="00142836">
      <w:r>
        <w:t xml:space="preserve">The </w:t>
      </w:r>
      <w:proofErr w:type="spellStart"/>
      <w:r w:rsidR="000C1014">
        <w:t>ViewModelProvider</w:t>
      </w:r>
      <w:proofErr w:type="spellEnd"/>
      <w:r w:rsidR="000C1014">
        <w:t xml:space="preserve"> interface contains two methods,</w:t>
      </w:r>
      <w:r>
        <w:t xml:space="preserve"> </w:t>
      </w:r>
      <w:proofErr w:type="spellStart"/>
      <w:r w:rsidR="000C1014" w:rsidRPr="009A7D2F">
        <w:rPr>
          <w:i/>
        </w:rPr>
        <w:t>viewModelForDevice</w:t>
      </w:r>
      <w:proofErr w:type="spellEnd"/>
      <w:r w:rsidR="000C1014">
        <w:t xml:space="preserve"> and </w:t>
      </w:r>
      <w:proofErr w:type="spellStart"/>
      <w:r w:rsidR="000C1014" w:rsidRPr="009A7D2F">
        <w:rPr>
          <w:i/>
        </w:rPr>
        <w:t>getManagedPropertyNames</w:t>
      </w:r>
      <w:proofErr w:type="spellEnd"/>
      <w:r w:rsidR="000C1014">
        <w:t>.</w:t>
      </w:r>
      <w:r w:rsidR="005A7BA0">
        <w:t xml:space="preserve"> </w:t>
      </w:r>
      <w:r w:rsidR="000C1014">
        <w:t xml:space="preserve">These methods must be implemented by a user-created object that is provided to the </w:t>
      </w:r>
      <w:proofErr w:type="spellStart"/>
      <w:r w:rsidR="000C1014">
        <w:t>AMAPCore</w:t>
      </w:r>
      <w:proofErr w:type="spellEnd"/>
      <w:r w:rsidR="000C1014">
        <w:t xml:space="preserve"> via the </w:t>
      </w:r>
      <w:proofErr w:type="spellStart"/>
      <w:r w:rsidR="000C1014">
        <w:t>SystemSettings</w:t>
      </w:r>
      <w:proofErr w:type="spellEnd"/>
      <w:r w:rsidR="000C1014">
        <w:t xml:space="preserve"> field, </w:t>
      </w:r>
      <w:proofErr w:type="spellStart"/>
      <w:r w:rsidR="000C1014">
        <w:t>viewModelProvider</w:t>
      </w:r>
      <w:proofErr w:type="spellEnd"/>
      <w:r w:rsidR="000C1014">
        <w:t xml:space="preserve">, when AMAP is first initialized. </w:t>
      </w:r>
    </w:p>
    <w:p w14:paraId="76108EBC" w14:textId="77777777" w:rsidR="000C1014" w:rsidRDefault="000C1014" w:rsidP="00142836"/>
    <w:p w14:paraId="7466CF2D" w14:textId="57032CA9" w:rsidR="000C1014" w:rsidRDefault="000C1014" w:rsidP="00142836">
      <w:r>
        <w:t xml:space="preserve">The </w:t>
      </w:r>
      <w:proofErr w:type="spellStart"/>
      <w:r>
        <w:t>ViewModelProvider</w:t>
      </w:r>
      <w:proofErr w:type="spellEnd"/>
      <w:r>
        <w:t xml:space="preserve"> implementation should return a </w:t>
      </w:r>
      <w:proofErr w:type="spellStart"/>
      <w:r>
        <w:t>ViewModel</w:t>
      </w:r>
      <w:proofErr w:type="spellEnd"/>
      <w:r>
        <w:t xml:space="preserve">-derived class for the given AylaDevice. The </w:t>
      </w:r>
      <w:proofErr w:type="spellStart"/>
      <w:r>
        <w:t>ViewModel</w:t>
      </w:r>
      <w:proofErr w:type="spellEnd"/>
      <w:r>
        <w:t xml:space="preserve"> class will contain implementations that allow the SDK to </w:t>
      </w:r>
      <w:r w:rsidR="00D8674A">
        <w:t>find out more information about the device, such as which fragment to display for schedules or device details, what view the device should use when displayed in a grid or list, etc.</w:t>
      </w:r>
    </w:p>
    <w:p w14:paraId="7F395F1F" w14:textId="77777777" w:rsidR="00D8674A" w:rsidRDefault="00D8674A" w:rsidP="00142836"/>
    <w:p w14:paraId="2FD527BC" w14:textId="15E6F32C" w:rsidR="00D8674A" w:rsidRDefault="00D8674A" w:rsidP="00142836">
      <w:r>
        <w:t xml:space="preserve">The </w:t>
      </w:r>
      <w:proofErr w:type="spellStart"/>
      <w:r>
        <w:t>getManagedPropertyNames</w:t>
      </w:r>
      <w:proofErr w:type="spellEnd"/>
      <w:r>
        <w:t xml:space="preserve"> method should return an array of strings containing the set of property names that the application wishes to be managed by the Ayla SDK. Properties that are managed by the SDK </w:t>
      </w:r>
      <w:proofErr w:type="gramStart"/>
      <w:r>
        <w:t>will be guaranteed to always be kept</w:t>
      </w:r>
      <w:proofErr w:type="gramEnd"/>
      <w:r>
        <w:t xml:space="preserve"> up-to-date. Limiting the set of managed properties to those properties that change frequently or are often updated by the user will improve the overall performance of the system, so it is important to limit this list of properties to those that are used most frequently or are critical in nature.</w:t>
      </w:r>
    </w:p>
    <w:p w14:paraId="0FC8C36B" w14:textId="77777777" w:rsidR="004725D8" w:rsidRDefault="004725D8" w:rsidP="00142836"/>
    <w:p w14:paraId="4B5134E8" w14:textId="6C1B4E7B" w:rsidR="0065174F" w:rsidRDefault="00D8674A" w:rsidP="00142836">
      <w:r>
        <w:t xml:space="preserve">AMAP provides a default </w:t>
      </w:r>
      <w:proofErr w:type="spellStart"/>
      <w:r>
        <w:t>ViewModelProvider</w:t>
      </w:r>
      <w:proofErr w:type="spellEnd"/>
      <w:r>
        <w:t xml:space="preserve"> called </w:t>
      </w:r>
      <w:proofErr w:type="spellStart"/>
      <w:r>
        <w:t>AMAPViewModelProvider</w:t>
      </w:r>
      <w:proofErr w:type="spellEnd"/>
      <w:r>
        <w:t xml:space="preserve">. This provider implements the </w:t>
      </w:r>
      <w:proofErr w:type="spellStart"/>
      <w:r>
        <w:t>ViewModelProvider</w:t>
      </w:r>
      <w:proofErr w:type="spellEnd"/>
      <w:r>
        <w:t xml:space="preserve"> interface as well as providing an additional method, </w:t>
      </w:r>
      <w:proofErr w:type="spellStart"/>
      <w:r>
        <w:t>getSupportedDeviceClasses</w:t>
      </w:r>
      <w:proofErr w:type="spellEnd"/>
      <w:r>
        <w:t>, that is used to help users choose from a set of supported devices when performing device setup. AMAP applications should modify or override this class to return appropriate device classes that are supported by the application.</w:t>
      </w:r>
    </w:p>
    <w:p w14:paraId="34E6134A" w14:textId="77777777" w:rsidR="00CA73DD" w:rsidRDefault="00CA73DD" w:rsidP="00142836"/>
    <w:p w14:paraId="74E340B7" w14:textId="77777777" w:rsidR="00CA73DD" w:rsidRPr="00997A67" w:rsidRDefault="00CA73DD" w:rsidP="00142836"/>
    <w:p w14:paraId="228BCB3E" w14:textId="739413FE" w:rsidR="003F7DE9" w:rsidRDefault="00D8674A" w:rsidP="0060289C">
      <w:pPr>
        <w:pStyle w:val="Heading2"/>
      </w:pPr>
      <w:proofErr w:type="spellStart"/>
      <w:r>
        <w:t>Ayla</w:t>
      </w:r>
      <w:r w:rsidR="00563DEA">
        <w:t>DeviceManager</w:t>
      </w:r>
      <w:proofErr w:type="spellEnd"/>
    </w:p>
    <w:p w14:paraId="6800DFFD" w14:textId="4A42F769" w:rsidR="00563DEA" w:rsidRDefault="00563DEA" w:rsidP="00563DEA">
      <w:r>
        <w:t xml:space="preserve">The Device Manager </w:t>
      </w:r>
      <w:r w:rsidR="0038142F">
        <w:t xml:space="preserve">can be </w:t>
      </w:r>
      <w:r>
        <w:t xml:space="preserve">obtained from </w:t>
      </w:r>
      <w:proofErr w:type="spellStart"/>
      <w:r w:rsidR="00D8674A">
        <w:t>AMAPCore</w:t>
      </w:r>
      <w:proofErr w:type="spellEnd"/>
      <w:r w:rsidR="0060289C">
        <w:t xml:space="preserve"> once login has successfully completed.</w:t>
      </w:r>
    </w:p>
    <w:p w14:paraId="473F86C2" w14:textId="77777777" w:rsidR="004725D8" w:rsidRDefault="004725D8" w:rsidP="004725D8"/>
    <w:p w14:paraId="34F06BB7" w14:textId="100BF97E" w:rsidR="00D8674A" w:rsidRDefault="00D8674A" w:rsidP="004725D8">
      <w:r>
        <w:t xml:space="preserve">The </w:t>
      </w:r>
      <w:proofErr w:type="spellStart"/>
      <w:r>
        <w:t>AylaDeviceManager</w:t>
      </w:r>
      <w:proofErr w:type="spellEnd"/>
      <w:r>
        <w:t xml:space="preserve"> is an Ayla SDK component that contains the list of devices registered to the user as well as a notification system that allows application developers to know when the list of devices changes in any way.</w:t>
      </w:r>
    </w:p>
    <w:p w14:paraId="064E9738" w14:textId="77777777" w:rsidR="00D8674A" w:rsidRDefault="00D8674A" w:rsidP="004725D8"/>
    <w:p w14:paraId="366F0874" w14:textId="07073C19" w:rsidR="00D8674A" w:rsidRPr="004725D8" w:rsidRDefault="00D8674A" w:rsidP="004725D8">
      <w:r>
        <w:t xml:space="preserve">See the Ayla Mobile SDK developer’s guide and </w:t>
      </w:r>
      <w:proofErr w:type="spellStart"/>
      <w:r>
        <w:t>AylaDeviceManager</w:t>
      </w:r>
      <w:proofErr w:type="spellEnd"/>
      <w:r>
        <w:t xml:space="preserve"> </w:t>
      </w:r>
      <w:proofErr w:type="spellStart"/>
      <w:r>
        <w:t>Javadoc</w:t>
      </w:r>
      <w:proofErr w:type="spellEnd"/>
      <w:r>
        <w:t xml:space="preserve"> / </w:t>
      </w:r>
      <w:proofErr w:type="spellStart"/>
      <w:r>
        <w:t>Appledoc</w:t>
      </w:r>
      <w:proofErr w:type="spellEnd"/>
      <w:r>
        <w:t xml:space="preserve"> for more information.</w:t>
      </w:r>
    </w:p>
    <w:p w14:paraId="1CE10ACD" w14:textId="2F1D8922" w:rsidR="00F356A7" w:rsidRDefault="00D8674A" w:rsidP="00F356A7">
      <w:pPr>
        <w:pStyle w:val="Heading2"/>
      </w:pPr>
      <w:proofErr w:type="spellStart"/>
      <w:r>
        <w:t>ViewModel</w:t>
      </w:r>
      <w:proofErr w:type="spellEnd"/>
    </w:p>
    <w:p w14:paraId="006817C5" w14:textId="1A7C4B46" w:rsidR="00F356A7" w:rsidRDefault="00F356A7" w:rsidP="00F356A7">
      <w:r>
        <w:t xml:space="preserve">The </w:t>
      </w:r>
      <w:proofErr w:type="spellStart"/>
      <w:r w:rsidR="00D8674A">
        <w:t>ViewModel</w:t>
      </w:r>
      <w:proofErr w:type="spellEnd"/>
      <w:r w:rsidR="00D8674A">
        <w:t xml:space="preserve"> </w:t>
      </w:r>
      <w:r>
        <w:t>object is a base class representing the common properties of a device connected to the network.</w:t>
      </w:r>
      <w:r w:rsidR="001C317C">
        <w:t xml:space="preserve"> </w:t>
      </w:r>
      <w:r w:rsidR="00E90A19">
        <w:t>Implementers</w:t>
      </w:r>
      <w:r w:rsidR="001C317C">
        <w:t xml:space="preserve"> should create new class objects derived from the </w:t>
      </w:r>
      <w:proofErr w:type="spellStart"/>
      <w:r w:rsidR="00D8674A">
        <w:t>ViewModel</w:t>
      </w:r>
      <w:proofErr w:type="spellEnd"/>
      <w:r w:rsidR="00D8674A">
        <w:t xml:space="preserve"> </w:t>
      </w:r>
      <w:r w:rsidR="001C317C">
        <w:t>class that contain device-specific information</w:t>
      </w:r>
      <w:r w:rsidR="00F21006">
        <w:t xml:space="preserve"> and functionality</w:t>
      </w:r>
      <w:r w:rsidR="001C317C">
        <w:t>.</w:t>
      </w:r>
    </w:p>
    <w:p w14:paraId="34648402" w14:textId="77777777" w:rsidR="001C317C" w:rsidRDefault="001C317C" w:rsidP="00F356A7"/>
    <w:p w14:paraId="0F291759" w14:textId="2D607826" w:rsidR="001C317C" w:rsidRDefault="001C317C" w:rsidP="00F356A7">
      <w:r>
        <w:t xml:space="preserve">Creation of device objects are handled by the </w:t>
      </w:r>
      <w:proofErr w:type="spellStart"/>
      <w:r w:rsidR="00D8674A">
        <w:t>viewModelProvider</w:t>
      </w:r>
      <w:proofErr w:type="spellEnd"/>
      <w:r w:rsidR="00D8674A">
        <w:t xml:space="preserve"> </w:t>
      </w:r>
      <w:r>
        <w:t>method passed in to the Session Manager via the Session Parameters. This allows the framework to create and manage devices of the object type desired by the implementer.</w:t>
      </w:r>
    </w:p>
    <w:p w14:paraId="3671724C" w14:textId="77777777" w:rsidR="00F356A7" w:rsidRDefault="00F356A7" w:rsidP="00F356A7"/>
    <w:p w14:paraId="393A9398" w14:textId="6E98C655" w:rsidR="00F356A7" w:rsidRDefault="004725D8" w:rsidP="00F356A7">
      <w:pPr>
        <w:pStyle w:val="Heading4"/>
      </w:pPr>
      <w:r>
        <w:t>Methods</w:t>
      </w:r>
    </w:p>
    <w:p w14:paraId="24DEE98C" w14:textId="77777777" w:rsidR="00F356A7" w:rsidRDefault="00F356A7" w:rsidP="00F356A7"/>
    <w:p w14:paraId="29BB16C5" w14:textId="0E504C64" w:rsidR="004725D8" w:rsidRDefault="004725D8" w:rsidP="00142836">
      <w:pPr>
        <w:pStyle w:val="Code"/>
      </w:pPr>
      <w:r>
        <w:t xml:space="preserve">AylaDevice </w:t>
      </w:r>
      <w:proofErr w:type="spellStart"/>
      <w:proofErr w:type="gramStart"/>
      <w:r>
        <w:t>getDevice</w:t>
      </w:r>
      <w:proofErr w:type="spellEnd"/>
      <w:r>
        <w:t>(</w:t>
      </w:r>
      <w:proofErr w:type="gramEnd"/>
      <w:r>
        <w:t>)</w:t>
      </w:r>
    </w:p>
    <w:p w14:paraId="398F5326" w14:textId="6F708334" w:rsidR="004725D8" w:rsidRDefault="004725D8" w:rsidP="00142836">
      <w:pPr>
        <w:pStyle w:val="Code"/>
      </w:pPr>
      <w:proofErr w:type="gramStart"/>
      <w:r>
        <w:t>void</w:t>
      </w:r>
      <w:proofErr w:type="gramEnd"/>
      <w:r>
        <w:t xml:space="preserve"> </w:t>
      </w:r>
      <w:proofErr w:type="spellStart"/>
      <w:r>
        <w:t>updateStatus</w:t>
      </w:r>
      <w:proofErr w:type="spellEnd"/>
      <w:r>
        <w:t>()</w:t>
      </w:r>
    </w:p>
    <w:p w14:paraId="2ACC01DF" w14:textId="51E865D5" w:rsidR="004725D8" w:rsidRDefault="004725D8" w:rsidP="00142836">
      <w:pPr>
        <w:pStyle w:val="Code"/>
      </w:pPr>
      <w:r>
        <w:t xml:space="preserve">AylaProperty </w:t>
      </w:r>
      <w:proofErr w:type="spellStart"/>
      <w:proofErr w:type="gramStart"/>
      <w:r>
        <w:t>getProperty</w:t>
      </w:r>
      <w:proofErr w:type="spellEnd"/>
      <w:r>
        <w:t>(</w:t>
      </w:r>
      <w:proofErr w:type="gramEnd"/>
      <w:r>
        <w:t xml:space="preserve">String </w:t>
      </w:r>
      <w:proofErr w:type="spellStart"/>
      <w:r>
        <w:t>propertyName</w:t>
      </w:r>
      <w:proofErr w:type="spellEnd"/>
      <w:r>
        <w:t>)</w:t>
      </w:r>
    </w:p>
    <w:p w14:paraId="4A664EC3" w14:textId="77777777" w:rsidR="004725D8" w:rsidRDefault="004725D8" w:rsidP="00142836">
      <w:pPr>
        <w:pStyle w:val="Code"/>
      </w:pPr>
    </w:p>
    <w:p w14:paraId="5B9771CC" w14:textId="73954F4A" w:rsidR="004725D8" w:rsidRDefault="004725D8" w:rsidP="00142836">
      <w:pPr>
        <w:pStyle w:val="Code"/>
      </w:pPr>
      <w:r>
        <w:t>// UI methods</w:t>
      </w:r>
    </w:p>
    <w:p w14:paraId="5BF57BA5" w14:textId="45E6FB3D" w:rsidR="004725D8" w:rsidRDefault="004725D8" w:rsidP="00142836">
      <w:pPr>
        <w:pStyle w:val="Code"/>
      </w:pPr>
      <w:r>
        <w:t xml:space="preserve">View </w:t>
      </w:r>
      <w:proofErr w:type="spellStart"/>
      <w:proofErr w:type="gramStart"/>
      <w:r>
        <w:t>getListItemView</w:t>
      </w:r>
      <w:proofErr w:type="spellEnd"/>
      <w:r>
        <w:t>(</w:t>
      </w:r>
      <w:proofErr w:type="gramEnd"/>
      <w:r>
        <w:t xml:space="preserve">Context </w:t>
      </w:r>
      <w:proofErr w:type="spellStart"/>
      <w:r>
        <w:t>context</w:t>
      </w:r>
      <w:proofErr w:type="spellEnd"/>
      <w:r>
        <w:t xml:space="preserve">, View </w:t>
      </w:r>
      <w:proofErr w:type="spellStart"/>
      <w:r>
        <w:t>convertView</w:t>
      </w:r>
      <w:proofErr w:type="spellEnd"/>
      <w:r>
        <w:t xml:space="preserve">, </w:t>
      </w:r>
      <w:proofErr w:type="spellStart"/>
      <w:r>
        <w:t>ViewGroup</w:t>
      </w:r>
      <w:proofErr w:type="spellEnd"/>
      <w:r>
        <w:t xml:space="preserve"> parent)</w:t>
      </w:r>
    </w:p>
    <w:p w14:paraId="05CE45F9" w14:textId="555F1CCD" w:rsidR="002A4383" w:rsidRDefault="002A4383" w:rsidP="00142836">
      <w:pPr>
        <w:pStyle w:val="Code"/>
      </w:pPr>
      <w:r>
        <w:t xml:space="preserve">View </w:t>
      </w:r>
      <w:proofErr w:type="spellStart"/>
      <w:proofErr w:type="gramStart"/>
      <w:r>
        <w:t>getGridItemView</w:t>
      </w:r>
      <w:proofErr w:type="spellEnd"/>
      <w:r>
        <w:t>(</w:t>
      </w:r>
      <w:proofErr w:type="gramEnd"/>
      <w:r>
        <w:t xml:space="preserve">Context </w:t>
      </w:r>
      <w:proofErr w:type="spellStart"/>
      <w:r>
        <w:t>context</w:t>
      </w:r>
      <w:proofErr w:type="spellEnd"/>
      <w:r>
        <w:t xml:space="preserve">, View </w:t>
      </w:r>
      <w:proofErr w:type="spellStart"/>
      <w:r>
        <w:t>convertView</w:t>
      </w:r>
      <w:proofErr w:type="spellEnd"/>
      <w:r>
        <w:t xml:space="preserve">, </w:t>
      </w:r>
      <w:proofErr w:type="spellStart"/>
      <w:r>
        <w:t>ViewGroup</w:t>
      </w:r>
      <w:proofErr w:type="spellEnd"/>
      <w:r>
        <w:t xml:space="preserve"> parent)</w:t>
      </w:r>
    </w:p>
    <w:p w14:paraId="0A3794D5" w14:textId="115552D3" w:rsidR="004725D8" w:rsidRDefault="004725D8" w:rsidP="00142836">
      <w:pPr>
        <w:pStyle w:val="Code"/>
      </w:pPr>
      <w:r>
        <w:t xml:space="preserve">Fragment </w:t>
      </w:r>
      <w:proofErr w:type="spellStart"/>
      <w:proofErr w:type="gramStart"/>
      <w:r>
        <w:t>getDetailsFragment</w:t>
      </w:r>
      <w:proofErr w:type="spellEnd"/>
      <w:r>
        <w:t>(</w:t>
      </w:r>
      <w:proofErr w:type="gramEnd"/>
      <w:r>
        <w:t xml:space="preserve">Context </w:t>
      </w:r>
      <w:proofErr w:type="spellStart"/>
      <w:r>
        <w:t>context</w:t>
      </w:r>
      <w:proofErr w:type="spellEnd"/>
      <w:r>
        <w:t>)</w:t>
      </w:r>
    </w:p>
    <w:p w14:paraId="737AB7B8" w14:textId="65879DBD" w:rsidR="004725D8" w:rsidRDefault="004725D8" w:rsidP="00142836">
      <w:pPr>
        <w:pStyle w:val="Code"/>
      </w:pPr>
      <w:r>
        <w:t xml:space="preserve">String </w:t>
      </w:r>
      <w:proofErr w:type="spellStart"/>
      <w:proofErr w:type="gramStart"/>
      <w:r>
        <w:t>toString</w:t>
      </w:r>
      <w:proofErr w:type="spellEnd"/>
      <w:r>
        <w:t>(</w:t>
      </w:r>
      <w:proofErr w:type="gramEnd"/>
      <w:r>
        <w:t>)</w:t>
      </w:r>
    </w:p>
    <w:p w14:paraId="1EBB3EF1" w14:textId="204148AD" w:rsidR="004725D8" w:rsidRDefault="004725D8" w:rsidP="00142836">
      <w:pPr>
        <w:pStyle w:val="Code"/>
      </w:pPr>
      <w:r>
        <w:t xml:space="preserve">String </w:t>
      </w:r>
      <w:proofErr w:type="spellStart"/>
      <w:proofErr w:type="gramStart"/>
      <w:r>
        <w:t>getDeviceState</w:t>
      </w:r>
      <w:proofErr w:type="spellEnd"/>
      <w:r>
        <w:t>(</w:t>
      </w:r>
      <w:proofErr w:type="gramEnd"/>
      <w:r>
        <w:t>)</w:t>
      </w:r>
    </w:p>
    <w:p w14:paraId="7FC26B67" w14:textId="35A11451" w:rsidR="00C66C8C" w:rsidRDefault="00C66C8C" w:rsidP="00142836">
      <w:pPr>
        <w:pStyle w:val="Code"/>
      </w:pPr>
      <w:r>
        <w:t xml:space="preserve">String </w:t>
      </w:r>
      <w:proofErr w:type="spellStart"/>
      <w:proofErr w:type="gramStart"/>
      <w:r>
        <w:t>deviceTypeName</w:t>
      </w:r>
      <w:proofErr w:type="spellEnd"/>
      <w:r>
        <w:t>(</w:t>
      </w:r>
      <w:proofErr w:type="gramEnd"/>
      <w:r>
        <w:t>)</w:t>
      </w:r>
    </w:p>
    <w:p w14:paraId="609F41BB" w14:textId="7C496563" w:rsidR="00C66C8C" w:rsidRDefault="00C66C8C" w:rsidP="00142836">
      <w:pPr>
        <w:pStyle w:val="Code"/>
      </w:pPr>
      <w:r>
        <w:t xml:space="preserve">String </w:t>
      </w:r>
      <w:proofErr w:type="gramStart"/>
      <w:r>
        <w:t>registrationType(</w:t>
      </w:r>
      <w:proofErr w:type="gramEnd"/>
      <w:r>
        <w:t>)</w:t>
      </w:r>
    </w:p>
    <w:p w14:paraId="00E895E4" w14:textId="77777777" w:rsidR="00C66C8C" w:rsidRDefault="00C66C8C" w:rsidP="00C66C8C">
      <w:pPr>
        <w:pStyle w:val="Code"/>
      </w:pPr>
      <w:proofErr w:type="spellStart"/>
      <w:r>
        <w:t>ArrayList</w:t>
      </w:r>
      <w:proofErr w:type="spellEnd"/>
      <w:r>
        <w:t xml:space="preserve">&lt;String&gt; </w:t>
      </w:r>
      <w:proofErr w:type="spellStart"/>
      <w:proofErr w:type="gramStart"/>
      <w:r>
        <w:t>getPropertyNames</w:t>
      </w:r>
      <w:proofErr w:type="spellEnd"/>
      <w:r>
        <w:t>(</w:t>
      </w:r>
      <w:proofErr w:type="gramEnd"/>
      <w:r>
        <w:t>)</w:t>
      </w:r>
    </w:p>
    <w:p w14:paraId="58C086D4" w14:textId="77777777" w:rsidR="00C66C8C" w:rsidRDefault="00C66C8C" w:rsidP="00142836">
      <w:pPr>
        <w:pStyle w:val="Code"/>
      </w:pPr>
    </w:p>
    <w:p w14:paraId="6D01480F" w14:textId="65364781" w:rsidR="00C66C8C" w:rsidRDefault="00C66C8C" w:rsidP="00142836">
      <w:pPr>
        <w:pStyle w:val="Code"/>
      </w:pPr>
      <w:r>
        <w:t>// UI methods</w:t>
      </w:r>
    </w:p>
    <w:p w14:paraId="1C997802" w14:textId="26215D5C" w:rsidR="00C66C8C" w:rsidRDefault="00C66C8C" w:rsidP="00142836">
      <w:pPr>
        <w:pStyle w:val="Code"/>
      </w:pPr>
      <w:proofErr w:type="spellStart"/>
      <w:r>
        <w:t>Drawable</w:t>
      </w:r>
      <w:proofErr w:type="spellEnd"/>
      <w:r>
        <w:t xml:space="preserve"> </w:t>
      </w:r>
      <w:proofErr w:type="spellStart"/>
      <w:proofErr w:type="gramStart"/>
      <w:r>
        <w:t>getDeviceDrawable</w:t>
      </w:r>
      <w:proofErr w:type="spellEnd"/>
      <w:r>
        <w:t>(</w:t>
      </w:r>
      <w:proofErr w:type="gramEnd"/>
      <w:r>
        <w:t>)</w:t>
      </w:r>
    </w:p>
    <w:p w14:paraId="469D931B" w14:textId="69075122" w:rsidR="00C66C8C" w:rsidRDefault="00C66C8C" w:rsidP="00142836">
      <w:pPr>
        <w:pStyle w:val="Code"/>
      </w:pPr>
      <w:r>
        <w:t xml:space="preserve">Fragment </w:t>
      </w:r>
      <w:proofErr w:type="spellStart"/>
      <w:proofErr w:type="gramStart"/>
      <w:r>
        <w:t>getDetailsFragment</w:t>
      </w:r>
      <w:proofErr w:type="spellEnd"/>
      <w:r>
        <w:t>(</w:t>
      </w:r>
      <w:proofErr w:type="gramEnd"/>
      <w:r>
        <w:t>)</w:t>
      </w:r>
    </w:p>
    <w:p w14:paraId="75CAF243" w14:textId="2D907056" w:rsidR="00C66C8C" w:rsidRDefault="00C66C8C" w:rsidP="00142836">
      <w:pPr>
        <w:pStyle w:val="Code"/>
      </w:pPr>
      <w:r>
        <w:t xml:space="preserve">Void </w:t>
      </w:r>
      <w:proofErr w:type="spellStart"/>
      <w:proofErr w:type="gramStart"/>
      <w:r>
        <w:t>bindViewHolder</w:t>
      </w:r>
      <w:proofErr w:type="spellEnd"/>
      <w:r>
        <w:t>(</w:t>
      </w:r>
      <w:proofErr w:type="gramEnd"/>
      <w:r>
        <w:t>holder)</w:t>
      </w:r>
    </w:p>
    <w:p w14:paraId="3CDB7CB1" w14:textId="77777777" w:rsidR="004725D8" w:rsidRDefault="004725D8" w:rsidP="00142836">
      <w:pPr>
        <w:pStyle w:val="Code"/>
      </w:pPr>
    </w:p>
    <w:p w14:paraId="4B4B6AB7" w14:textId="39E9FE94" w:rsidR="004725D8" w:rsidRDefault="004725D8">
      <w:r>
        <w:t>Implementers of the Device class should pay particular attention to these methods:</w:t>
      </w:r>
    </w:p>
    <w:p w14:paraId="4ECDC4B4" w14:textId="77777777" w:rsidR="004725D8" w:rsidRDefault="004725D8"/>
    <w:p w14:paraId="6921DD15" w14:textId="59E67FF9" w:rsidR="004725D8" w:rsidRDefault="002A4383" w:rsidP="007405E0">
      <w:pPr>
        <w:pStyle w:val="Code"/>
      </w:pPr>
      <w:proofErr w:type="spellStart"/>
      <w:proofErr w:type="gramStart"/>
      <w:r>
        <w:t>toString</w:t>
      </w:r>
      <w:proofErr w:type="spellEnd"/>
      <w:proofErr w:type="gramEnd"/>
      <w:r>
        <w:t>()</w:t>
      </w:r>
    </w:p>
    <w:p w14:paraId="42F8B28C" w14:textId="2B0FD0ED" w:rsidR="002A4383" w:rsidRDefault="002A4383">
      <w:r>
        <w:t>This method is called to determine the text displayed in the default list view or grid view. The default implementation returns the friendly name of the device.</w:t>
      </w:r>
    </w:p>
    <w:p w14:paraId="3443E0B2" w14:textId="77777777" w:rsidR="002A4383" w:rsidRDefault="002A4383"/>
    <w:p w14:paraId="18CED9C9" w14:textId="6C0A49B8" w:rsidR="002A4383" w:rsidRDefault="002A4383" w:rsidP="007405E0">
      <w:pPr>
        <w:pStyle w:val="Code"/>
      </w:pPr>
      <w:proofErr w:type="spellStart"/>
      <w:proofErr w:type="gramStart"/>
      <w:r>
        <w:t>getDeviceState</w:t>
      </w:r>
      <w:proofErr w:type="spellEnd"/>
      <w:proofErr w:type="gramEnd"/>
      <w:r>
        <w:t>()</w:t>
      </w:r>
    </w:p>
    <w:p w14:paraId="5285A4A6" w14:textId="1D3AD24A" w:rsidR="002A4383" w:rsidRDefault="002A4383">
      <w:r>
        <w:t xml:space="preserve">This method is called along with </w:t>
      </w:r>
      <w:proofErr w:type="spellStart"/>
      <w:r>
        <w:t>toString</w:t>
      </w:r>
      <w:proofErr w:type="spellEnd"/>
      <w:r>
        <w:t xml:space="preserve"> to provide additional information about the state of the device, such as “ON”, “OFF”, “Open”, “Closed”, etc. It is optional, and defaults to an empty string. </w:t>
      </w:r>
    </w:p>
    <w:p w14:paraId="5ABCEF72" w14:textId="77777777" w:rsidR="002A4383" w:rsidRDefault="002A4383"/>
    <w:p w14:paraId="74A22D9B" w14:textId="3973DA56" w:rsidR="002A4383" w:rsidRDefault="002A4383" w:rsidP="007405E0">
      <w:pPr>
        <w:pStyle w:val="Code"/>
      </w:pPr>
      <w:proofErr w:type="spellStart"/>
      <w:proofErr w:type="gramStart"/>
      <w:r>
        <w:t>getPropertyNames</w:t>
      </w:r>
      <w:proofErr w:type="spellEnd"/>
      <w:proofErr w:type="gramEnd"/>
      <w:r>
        <w:t>()</w:t>
      </w:r>
    </w:p>
    <w:p w14:paraId="0CBC9384" w14:textId="30EF90A7" w:rsidR="002A4383" w:rsidRDefault="002A4383">
      <w:r>
        <w:t xml:space="preserve">This method should be overridden to add properties to be fetched during device status updates. </w:t>
      </w:r>
    </w:p>
    <w:p w14:paraId="718D22F1" w14:textId="77777777" w:rsidR="002A4383" w:rsidRDefault="002A4383"/>
    <w:p w14:paraId="0EB8971F" w14:textId="063FA52F" w:rsidR="003C7993" w:rsidRDefault="003C7993" w:rsidP="007405E0">
      <w:pPr>
        <w:pStyle w:val="Code"/>
      </w:pPr>
      <w:proofErr w:type="spellStart"/>
      <w:proofErr w:type="gramStart"/>
      <w:r>
        <w:t>getDeviceDrawable</w:t>
      </w:r>
      <w:proofErr w:type="spellEnd"/>
      <w:proofErr w:type="gramEnd"/>
      <w:r>
        <w:t>()</w:t>
      </w:r>
    </w:p>
    <w:p w14:paraId="4299C061" w14:textId="0FCE033A" w:rsidR="003C7993" w:rsidRDefault="003C7993">
      <w:r>
        <w:t xml:space="preserve">This method should be overridden to return a </w:t>
      </w:r>
      <w:proofErr w:type="spellStart"/>
      <w:r>
        <w:t>Drawable</w:t>
      </w:r>
      <w:proofErr w:type="spellEnd"/>
      <w:r>
        <w:t xml:space="preserve"> (Android only) that represents the device, such as the image of a plug, or switch, or door sensor</w:t>
      </w:r>
    </w:p>
    <w:p w14:paraId="1F761345" w14:textId="77777777" w:rsidR="003C7993" w:rsidRDefault="003C7993"/>
    <w:p w14:paraId="5A8A49D7" w14:textId="6103521B" w:rsidR="003C7993" w:rsidRDefault="003C7993" w:rsidP="007405E0">
      <w:pPr>
        <w:pStyle w:val="Code"/>
      </w:pPr>
      <w:proofErr w:type="spellStart"/>
      <w:proofErr w:type="gramStart"/>
      <w:r>
        <w:t>getDetailsFragment</w:t>
      </w:r>
      <w:proofErr w:type="spellEnd"/>
      <w:proofErr w:type="gramEnd"/>
      <w:r>
        <w:t>()</w:t>
      </w:r>
    </w:p>
    <w:p w14:paraId="6D5E94A5" w14:textId="2DD27B3F" w:rsidR="003C7993" w:rsidRDefault="003C7993">
      <w:r>
        <w:t xml:space="preserve">This method should be overridden to return a Fragment that should be displayed when the user taps on a Device item in a list. The default implementation shows the image of the device (from </w:t>
      </w:r>
      <w:proofErr w:type="spellStart"/>
      <w:proofErr w:type="gramStart"/>
      <w:r>
        <w:t>getDeviceDrawable</w:t>
      </w:r>
      <w:proofErr w:type="spellEnd"/>
      <w:r>
        <w:t>(</w:t>
      </w:r>
      <w:proofErr w:type="gramEnd"/>
      <w:r>
        <w:t>)) as well as a list of the properties the device has and their values.</w:t>
      </w:r>
    </w:p>
    <w:p w14:paraId="60797035" w14:textId="77777777" w:rsidR="003C7993" w:rsidRDefault="003C7993"/>
    <w:p w14:paraId="52B0BB03" w14:textId="5771C4DA" w:rsidR="003C7993" w:rsidRDefault="003C7993" w:rsidP="007405E0">
      <w:pPr>
        <w:pStyle w:val="Code"/>
      </w:pPr>
      <w:proofErr w:type="spellStart"/>
      <w:proofErr w:type="gramStart"/>
      <w:r>
        <w:t>bindViewHolder</w:t>
      </w:r>
      <w:proofErr w:type="spellEnd"/>
      <w:proofErr w:type="gramEnd"/>
      <w:r>
        <w:t>()</w:t>
      </w:r>
    </w:p>
    <w:p w14:paraId="7ECED921" w14:textId="2EA58CA2" w:rsidR="003C7993" w:rsidRDefault="003C7993">
      <w:r>
        <w:t xml:space="preserve">This method should be overridden in devices that use a custom </w:t>
      </w:r>
      <w:proofErr w:type="spellStart"/>
      <w:r>
        <w:t>ViewHolder</w:t>
      </w:r>
      <w:proofErr w:type="spellEnd"/>
      <w:r>
        <w:t xml:space="preserve"> returned by the </w:t>
      </w:r>
      <w:proofErr w:type="spellStart"/>
      <w:r>
        <w:t>DeviceCreator’s</w:t>
      </w:r>
      <w:proofErr w:type="spellEnd"/>
      <w:r>
        <w:t xml:space="preserve"> </w:t>
      </w:r>
      <w:proofErr w:type="spellStart"/>
      <w:proofErr w:type="gramStart"/>
      <w:r>
        <w:t>viewHolderForViewType</w:t>
      </w:r>
      <w:proofErr w:type="spellEnd"/>
      <w:r>
        <w:t>(</w:t>
      </w:r>
      <w:proofErr w:type="gramEnd"/>
      <w:r>
        <w:t xml:space="preserve">) method. The method should bind the views held by the </w:t>
      </w:r>
      <w:proofErr w:type="spellStart"/>
      <w:r>
        <w:t>ViewHolder</w:t>
      </w:r>
      <w:proofErr w:type="spellEnd"/>
      <w:r>
        <w:t xml:space="preserve"> with data from the device object, such as the device name, image, any controls or buttons in the view, etc.</w:t>
      </w:r>
    </w:p>
    <w:p w14:paraId="16B26638" w14:textId="4572AE7F" w:rsidR="00F356A7" w:rsidRDefault="005B1317" w:rsidP="00F356A7">
      <w:pPr>
        <w:pStyle w:val="Heading2"/>
      </w:pPr>
      <w:proofErr w:type="spellStart"/>
      <w:proofErr w:type="gramStart"/>
      <w:r>
        <w:t>Generic</w:t>
      </w:r>
      <w:r w:rsidR="00F356A7">
        <w:t>Gateway</w:t>
      </w:r>
      <w:proofErr w:type="spellEnd"/>
      <w:r w:rsidR="00F356A7">
        <w:t xml:space="preserve"> :</w:t>
      </w:r>
      <w:proofErr w:type="gramEnd"/>
      <w:r w:rsidR="00F356A7">
        <w:t xml:space="preserve"> </w:t>
      </w:r>
      <w:proofErr w:type="spellStart"/>
      <w:r>
        <w:t>ViewModel</w:t>
      </w:r>
      <w:proofErr w:type="spellEnd"/>
    </w:p>
    <w:p w14:paraId="55083B53" w14:textId="5B9D06E5" w:rsidR="00F356A7" w:rsidRDefault="00F356A7" w:rsidP="00F356A7">
      <w:r>
        <w:t xml:space="preserve">The Gateway object is derived from the </w:t>
      </w:r>
      <w:proofErr w:type="spellStart"/>
      <w:r w:rsidR="005B1317">
        <w:t>ViewModel</w:t>
      </w:r>
      <w:proofErr w:type="spellEnd"/>
      <w:r w:rsidR="005B1317">
        <w:t xml:space="preserve"> </w:t>
      </w:r>
      <w:r>
        <w:t>object, and contains additional interfaces used to query gateway-owned devices or to configure the gat</w:t>
      </w:r>
      <w:r w:rsidR="00CC3224">
        <w:t>e</w:t>
      </w:r>
      <w:r>
        <w:t>way.</w:t>
      </w:r>
    </w:p>
    <w:p w14:paraId="37D8B5D8" w14:textId="77777777" w:rsidR="00F356A7" w:rsidRDefault="00F356A7" w:rsidP="00F356A7"/>
    <w:p w14:paraId="0FC4FF61" w14:textId="77777777" w:rsidR="00F356A7" w:rsidRDefault="00F356A7" w:rsidP="00F356A7">
      <w:pPr>
        <w:pStyle w:val="Heading4"/>
      </w:pPr>
      <w:r>
        <w:t>Interfaces</w:t>
      </w:r>
    </w:p>
    <w:p w14:paraId="1385F2E6" w14:textId="77777777" w:rsidR="00F356A7" w:rsidRDefault="00F356A7" w:rsidP="00F356A7">
      <w:pPr>
        <w:pStyle w:val="Code"/>
      </w:pPr>
      <w:r>
        <w:t xml:space="preserve">Array&lt;Device&gt; </w:t>
      </w:r>
      <w:proofErr w:type="spellStart"/>
      <w:proofErr w:type="gramStart"/>
      <w:r>
        <w:t>getNodes</w:t>
      </w:r>
      <w:proofErr w:type="spellEnd"/>
      <w:r>
        <w:t>(</w:t>
      </w:r>
      <w:proofErr w:type="gramEnd"/>
      <w:r>
        <w:t>)</w:t>
      </w:r>
    </w:p>
    <w:p w14:paraId="14C4200C" w14:textId="77777777" w:rsidR="00F356A7" w:rsidRDefault="00F356A7" w:rsidP="00F356A7">
      <w:pPr>
        <w:pStyle w:val="Code"/>
      </w:pPr>
    </w:p>
    <w:p w14:paraId="048D8064" w14:textId="1D68A582" w:rsidR="007405E0" w:rsidRDefault="007405E0" w:rsidP="007405E0">
      <w:pPr>
        <w:pStyle w:val="Heading1"/>
      </w:pPr>
      <w:r>
        <w:t>Steps to Building a Custom App</w:t>
      </w:r>
    </w:p>
    <w:p w14:paraId="52A22240" w14:textId="392D657C" w:rsidR="007405E0" w:rsidRDefault="007405E0" w:rsidP="007405E0">
      <w:pPr>
        <w:pStyle w:val="Heading2"/>
      </w:pPr>
      <w:r>
        <w:t>Themes</w:t>
      </w:r>
    </w:p>
    <w:p w14:paraId="456C2A15" w14:textId="61973853" w:rsidR="007A6E64" w:rsidRPr="007A6E64" w:rsidRDefault="007A6E64" w:rsidP="00076063">
      <w:pPr>
        <w:pStyle w:val="Heading4"/>
      </w:pPr>
      <w:r>
        <w:t>Android</w:t>
      </w:r>
    </w:p>
    <w:p w14:paraId="3108C9AB" w14:textId="09C59FE9" w:rsidR="007405E0" w:rsidRDefault="007A6E64" w:rsidP="007405E0">
      <w:proofErr w:type="gramStart"/>
      <w:r>
        <w:t>The application color scheme can easily be set by editing the colors.xml file and changing the following colors</w:t>
      </w:r>
      <w:proofErr w:type="gramEnd"/>
      <w:r>
        <w:t>:</w:t>
      </w:r>
    </w:p>
    <w:p w14:paraId="43039AE0" w14:textId="5C3E6387" w:rsidR="00D02A81" w:rsidRDefault="00D02A81" w:rsidP="00076063">
      <w:pPr>
        <w:pStyle w:val="ListParagraph"/>
        <w:numPr>
          <w:ilvl w:val="0"/>
          <w:numId w:val="5"/>
        </w:numPr>
      </w:pPr>
      <w:proofErr w:type="spellStart"/>
      <w:proofErr w:type="gramStart"/>
      <w:r>
        <w:t>app</w:t>
      </w:r>
      <w:proofErr w:type="gramEnd"/>
      <w:r>
        <w:t>_theme_accent</w:t>
      </w:r>
      <w:proofErr w:type="spellEnd"/>
    </w:p>
    <w:p w14:paraId="5E2BF780" w14:textId="66C10748" w:rsidR="00D02A81" w:rsidRDefault="00D02A81" w:rsidP="00076063">
      <w:pPr>
        <w:pStyle w:val="ListParagraph"/>
        <w:numPr>
          <w:ilvl w:val="0"/>
          <w:numId w:val="5"/>
        </w:numPr>
      </w:pPr>
      <w:proofErr w:type="spellStart"/>
      <w:proofErr w:type="gramStart"/>
      <w:r>
        <w:t>app</w:t>
      </w:r>
      <w:proofErr w:type="gramEnd"/>
      <w:r>
        <w:t>_theme_primary_light</w:t>
      </w:r>
      <w:proofErr w:type="spellEnd"/>
    </w:p>
    <w:p w14:paraId="57C2C9B5" w14:textId="62A2A588" w:rsidR="00D02A81" w:rsidRDefault="00D02A81" w:rsidP="00076063">
      <w:pPr>
        <w:pStyle w:val="ListParagraph"/>
        <w:numPr>
          <w:ilvl w:val="0"/>
          <w:numId w:val="5"/>
        </w:numPr>
      </w:pPr>
      <w:proofErr w:type="spellStart"/>
      <w:proofErr w:type="gramStart"/>
      <w:r>
        <w:t>app</w:t>
      </w:r>
      <w:proofErr w:type="gramEnd"/>
      <w:r>
        <w:t>_theme_primary_medium_light</w:t>
      </w:r>
      <w:proofErr w:type="spellEnd"/>
    </w:p>
    <w:p w14:paraId="16414FE4" w14:textId="0A34E799" w:rsidR="00D02A81" w:rsidRDefault="00D02A81" w:rsidP="00076063">
      <w:pPr>
        <w:pStyle w:val="ListParagraph"/>
        <w:numPr>
          <w:ilvl w:val="0"/>
          <w:numId w:val="5"/>
        </w:numPr>
      </w:pPr>
      <w:proofErr w:type="spellStart"/>
      <w:proofErr w:type="gramStart"/>
      <w:r>
        <w:t>app</w:t>
      </w:r>
      <w:proofErr w:type="gramEnd"/>
      <w:r>
        <w:t>_theme_primary</w:t>
      </w:r>
      <w:proofErr w:type="spellEnd"/>
    </w:p>
    <w:p w14:paraId="14B54C18" w14:textId="2DE67702" w:rsidR="00D02A81" w:rsidRDefault="00D02A81" w:rsidP="00076063">
      <w:pPr>
        <w:pStyle w:val="ListParagraph"/>
        <w:numPr>
          <w:ilvl w:val="0"/>
          <w:numId w:val="5"/>
        </w:numPr>
      </w:pPr>
      <w:proofErr w:type="spellStart"/>
      <w:proofErr w:type="gramStart"/>
      <w:r>
        <w:t>app</w:t>
      </w:r>
      <w:proofErr w:type="gramEnd"/>
      <w:r>
        <w:t>_theme_primary_medium_dark</w:t>
      </w:r>
      <w:proofErr w:type="spellEnd"/>
    </w:p>
    <w:p w14:paraId="2AA598DF" w14:textId="6BA58C1D" w:rsidR="00D02A81" w:rsidRDefault="00D02A81" w:rsidP="00076063">
      <w:pPr>
        <w:pStyle w:val="ListParagraph"/>
        <w:numPr>
          <w:ilvl w:val="0"/>
          <w:numId w:val="5"/>
        </w:numPr>
      </w:pPr>
      <w:proofErr w:type="spellStart"/>
      <w:proofErr w:type="gramStart"/>
      <w:r>
        <w:t>app</w:t>
      </w:r>
      <w:proofErr w:type="gramEnd"/>
      <w:r>
        <w:t>_theme_primary_dark</w:t>
      </w:r>
      <w:proofErr w:type="spellEnd"/>
      <w:r>
        <w:br/>
      </w:r>
    </w:p>
    <w:p w14:paraId="592B4291" w14:textId="77777777" w:rsidR="00D02A81" w:rsidRDefault="00D02A81" w:rsidP="00D02A81">
      <w:r>
        <w:t>These colors are used throughout the application, and should be compatible with each other. If a more detailed level of customization is desired, additional color elements (which generally default to using one of the above colors) can be individually set.</w:t>
      </w:r>
    </w:p>
    <w:p w14:paraId="2C195619" w14:textId="77777777" w:rsidR="00D02A81" w:rsidRDefault="00D02A81" w:rsidP="00D02A81"/>
    <w:p w14:paraId="1806DCEF" w14:textId="5CA83D89" w:rsidR="00D02A81" w:rsidRDefault="00D02A81" w:rsidP="00D02A81">
      <w:r>
        <w:t xml:space="preserve">The application icons found in the various </w:t>
      </w:r>
      <w:proofErr w:type="spellStart"/>
      <w:r>
        <w:t>drawable_xxx_dpi</w:t>
      </w:r>
      <w:proofErr w:type="spellEnd"/>
      <w:r>
        <w:t xml:space="preserve"> folders (ic_launcher.png) should be updated to use the new application icon.</w:t>
      </w:r>
    </w:p>
    <w:p w14:paraId="4AA86177" w14:textId="77777777" w:rsidR="007405E0" w:rsidRDefault="007405E0" w:rsidP="007405E0"/>
    <w:p w14:paraId="4F1A4A8E" w14:textId="4507D7BB" w:rsidR="007405E0" w:rsidRDefault="007405E0" w:rsidP="007405E0">
      <w:pPr>
        <w:pStyle w:val="Heading2"/>
      </w:pPr>
      <w:r>
        <w:t>Devices</w:t>
      </w:r>
    </w:p>
    <w:p w14:paraId="54BF89D3" w14:textId="59BD5412" w:rsidR="00C4032F" w:rsidRDefault="00F740F8" w:rsidP="00076063">
      <w:r>
        <w:t>AMAP</w:t>
      </w:r>
      <w:r w:rsidR="00C4032F">
        <w:t xml:space="preserve"> initially has support for two device types: The Ayla EVB, and the smart plug. There are two Device-derived classes in the project, </w:t>
      </w:r>
      <w:proofErr w:type="spellStart"/>
      <w:r w:rsidR="00C4032F">
        <w:t>DevkitDevice</w:t>
      </w:r>
      <w:proofErr w:type="spellEnd"/>
      <w:r w:rsidR="00C4032F">
        <w:t xml:space="preserve"> and </w:t>
      </w:r>
      <w:proofErr w:type="spellStart"/>
      <w:proofErr w:type="gramStart"/>
      <w:r w:rsidR="00C4032F">
        <w:t>SwitchedDevice</w:t>
      </w:r>
      <w:proofErr w:type="spellEnd"/>
      <w:r w:rsidR="00C4032F">
        <w:t>, that</w:t>
      </w:r>
      <w:proofErr w:type="gramEnd"/>
      <w:r w:rsidR="00C4032F">
        <w:t xml:space="preserve"> override the framework’s Device class to provide functionality for those specific devices.</w:t>
      </w:r>
    </w:p>
    <w:p w14:paraId="5753EA0E" w14:textId="77777777" w:rsidR="00C4032F" w:rsidRDefault="00C4032F" w:rsidP="00076063"/>
    <w:p w14:paraId="453436FB" w14:textId="0977EE1F" w:rsidR="00C4032F" w:rsidRDefault="00C4032F" w:rsidP="00076063">
      <w:r>
        <w:t>Using these classes as a guide, implement your own classes derived from the Device class to provide the desired functionality for your devices:</w:t>
      </w:r>
    </w:p>
    <w:p w14:paraId="7F2E188A" w14:textId="77777777" w:rsidR="00C4032F" w:rsidRPr="00C4032F" w:rsidRDefault="00C4032F" w:rsidP="00076063"/>
    <w:p w14:paraId="3EAB19C1" w14:textId="2BADA9A6" w:rsidR="007405E0" w:rsidRDefault="007405E0" w:rsidP="007405E0">
      <w:pPr>
        <w:pStyle w:val="ListParagraph"/>
        <w:numPr>
          <w:ilvl w:val="0"/>
          <w:numId w:val="4"/>
        </w:numPr>
      </w:pPr>
      <w:r>
        <w:t xml:space="preserve">Create classes derived from </w:t>
      </w:r>
      <w:proofErr w:type="spellStart"/>
      <w:r>
        <w:t>Framework.Device</w:t>
      </w:r>
      <w:proofErr w:type="spellEnd"/>
      <w:r>
        <w:t xml:space="preserve"> for each device type you wish to implement.</w:t>
      </w:r>
    </w:p>
    <w:p w14:paraId="58EBF9DF" w14:textId="19963772" w:rsidR="007405E0" w:rsidRDefault="007405E0" w:rsidP="007405E0">
      <w:pPr>
        <w:pStyle w:val="ListParagraph"/>
        <w:numPr>
          <w:ilvl w:val="0"/>
          <w:numId w:val="4"/>
        </w:numPr>
      </w:pPr>
      <w:r>
        <w:t>Implement the following methods in each Device class:</w:t>
      </w:r>
    </w:p>
    <w:p w14:paraId="0E2E1988" w14:textId="601138FE" w:rsidR="007405E0" w:rsidRDefault="00D96B0D" w:rsidP="007405E0">
      <w:pPr>
        <w:pStyle w:val="ListParagraph"/>
        <w:numPr>
          <w:ilvl w:val="1"/>
          <w:numId w:val="4"/>
        </w:numPr>
      </w:pPr>
      <w:proofErr w:type="spellStart"/>
      <w:proofErr w:type="gramStart"/>
      <w:r>
        <w:t>getPropertyNames</w:t>
      </w:r>
      <w:proofErr w:type="spellEnd"/>
      <w:proofErr w:type="gramEnd"/>
      <w:r>
        <w:t>()</w:t>
      </w:r>
    </w:p>
    <w:p w14:paraId="190F51B8" w14:textId="7BE10529" w:rsidR="00D96B0D" w:rsidRDefault="00D96B0D" w:rsidP="00D96B0D">
      <w:pPr>
        <w:pStyle w:val="ListParagraph"/>
        <w:numPr>
          <w:ilvl w:val="2"/>
          <w:numId w:val="4"/>
        </w:numPr>
      </w:pPr>
      <w:r>
        <w:t xml:space="preserve">Call </w:t>
      </w:r>
      <w:proofErr w:type="spellStart"/>
      <w:proofErr w:type="gramStart"/>
      <w:r>
        <w:t>super.getPropertyNames</w:t>
      </w:r>
      <w:proofErr w:type="spellEnd"/>
      <w:r>
        <w:t>(</w:t>
      </w:r>
      <w:proofErr w:type="gramEnd"/>
      <w:r>
        <w:t>) and add your own properties to the list before returning it</w:t>
      </w:r>
    </w:p>
    <w:p w14:paraId="5E0EE12B" w14:textId="12479AFB" w:rsidR="00D96B0D" w:rsidRDefault="00D96B0D" w:rsidP="00D96B0D">
      <w:pPr>
        <w:pStyle w:val="ListParagraph"/>
        <w:numPr>
          <w:ilvl w:val="1"/>
          <w:numId w:val="4"/>
        </w:numPr>
      </w:pPr>
      <w:proofErr w:type="spellStart"/>
      <w:proofErr w:type="gramStart"/>
      <w:r>
        <w:t>deviceTypeName</w:t>
      </w:r>
      <w:proofErr w:type="spellEnd"/>
      <w:proofErr w:type="gramEnd"/>
      <w:r>
        <w:t>()</w:t>
      </w:r>
    </w:p>
    <w:p w14:paraId="028FEE3C" w14:textId="5E9E5921" w:rsidR="00D96B0D" w:rsidRDefault="00D96B0D" w:rsidP="00D96B0D">
      <w:pPr>
        <w:pStyle w:val="ListParagraph"/>
        <w:numPr>
          <w:ilvl w:val="2"/>
          <w:numId w:val="4"/>
        </w:numPr>
      </w:pPr>
      <w:r>
        <w:t>Return the friendly name of your device, such as “Smart Plug”</w:t>
      </w:r>
    </w:p>
    <w:p w14:paraId="7BCE1E6D" w14:textId="2D723AD4" w:rsidR="00D96B0D" w:rsidRDefault="00D96B0D" w:rsidP="00D96B0D">
      <w:pPr>
        <w:pStyle w:val="ListParagraph"/>
        <w:numPr>
          <w:ilvl w:val="1"/>
          <w:numId w:val="4"/>
        </w:numPr>
      </w:pPr>
      <w:proofErr w:type="spellStart"/>
      <w:proofErr w:type="gramStart"/>
      <w:r>
        <w:t>getDeviceDrawable</w:t>
      </w:r>
      <w:proofErr w:type="spellEnd"/>
      <w:proofErr w:type="gramEnd"/>
      <w:r>
        <w:t>()</w:t>
      </w:r>
    </w:p>
    <w:p w14:paraId="0FC44FC1" w14:textId="666E26BE" w:rsidR="00D96B0D" w:rsidRDefault="00D96B0D" w:rsidP="00D96B0D">
      <w:pPr>
        <w:pStyle w:val="ListParagraph"/>
        <w:numPr>
          <w:ilvl w:val="2"/>
          <w:numId w:val="4"/>
        </w:numPr>
      </w:pPr>
      <w:r>
        <w:t xml:space="preserve">Return a </w:t>
      </w:r>
      <w:proofErr w:type="spellStart"/>
      <w:r>
        <w:t>Drawable</w:t>
      </w:r>
      <w:proofErr w:type="spellEnd"/>
      <w:r>
        <w:t xml:space="preserve"> to represent your device in various contexts</w:t>
      </w:r>
    </w:p>
    <w:p w14:paraId="79344CAB" w14:textId="36A3F067" w:rsidR="00D96B0D" w:rsidRDefault="00D96B0D" w:rsidP="00D96B0D">
      <w:pPr>
        <w:pStyle w:val="ListParagraph"/>
        <w:numPr>
          <w:ilvl w:val="1"/>
          <w:numId w:val="4"/>
        </w:numPr>
      </w:pPr>
      <w:proofErr w:type="gramStart"/>
      <w:r>
        <w:t>registrationType</w:t>
      </w:r>
      <w:proofErr w:type="gramEnd"/>
      <w:r>
        <w:t>()</w:t>
      </w:r>
    </w:p>
    <w:p w14:paraId="2AD13326" w14:textId="438AF384" w:rsidR="00D96B0D" w:rsidRDefault="00D96B0D" w:rsidP="00D96B0D">
      <w:pPr>
        <w:pStyle w:val="ListParagraph"/>
        <w:numPr>
          <w:ilvl w:val="2"/>
          <w:numId w:val="4"/>
        </w:numPr>
      </w:pPr>
      <w:r>
        <w:t>Return your device’s preferred registration type</w:t>
      </w:r>
    </w:p>
    <w:p w14:paraId="09C772C7" w14:textId="37AAEE15" w:rsidR="00D96B0D" w:rsidRDefault="00D96B0D" w:rsidP="00D96B0D">
      <w:pPr>
        <w:pStyle w:val="ListParagraph"/>
        <w:numPr>
          <w:ilvl w:val="1"/>
          <w:numId w:val="4"/>
        </w:numPr>
      </w:pPr>
      <w:proofErr w:type="spellStart"/>
      <w:proofErr w:type="gramStart"/>
      <w:r>
        <w:t>getItemViewType</w:t>
      </w:r>
      <w:proofErr w:type="spellEnd"/>
      <w:proofErr w:type="gramEnd"/>
      <w:r>
        <w:t>()</w:t>
      </w:r>
    </w:p>
    <w:p w14:paraId="44ACE3C6" w14:textId="49C461FB" w:rsidR="00D96B0D" w:rsidRDefault="00D96B0D" w:rsidP="00D96B0D">
      <w:pPr>
        <w:pStyle w:val="ListParagraph"/>
        <w:numPr>
          <w:ilvl w:val="2"/>
          <w:numId w:val="4"/>
        </w:numPr>
      </w:pPr>
      <w:r>
        <w:t>Return an integer unique to your device or set of devices using the same user interface for display in a list or grid</w:t>
      </w:r>
    </w:p>
    <w:p w14:paraId="337C7C96" w14:textId="3E9B0A35" w:rsidR="00D96B0D" w:rsidRDefault="00D96B0D" w:rsidP="00D96B0D">
      <w:pPr>
        <w:pStyle w:val="ListParagraph"/>
        <w:numPr>
          <w:ilvl w:val="1"/>
          <w:numId w:val="4"/>
        </w:numPr>
      </w:pPr>
      <w:proofErr w:type="spellStart"/>
      <w:proofErr w:type="gramStart"/>
      <w:r>
        <w:t>bindViewHolder</w:t>
      </w:r>
      <w:proofErr w:type="spellEnd"/>
      <w:proofErr w:type="gramEnd"/>
      <w:r>
        <w:t>()</w:t>
      </w:r>
    </w:p>
    <w:p w14:paraId="0DEFABB5" w14:textId="5CE369B8" w:rsidR="00D96B0D" w:rsidRDefault="00D96B0D" w:rsidP="00D96B0D">
      <w:pPr>
        <w:pStyle w:val="ListParagraph"/>
        <w:numPr>
          <w:ilvl w:val="2"/>
          <w:numId w:val="4"/>
        </w:numPr>
      </w:pPr>
      <w:r>
        <w:t xml:space="preserve">Override this if you have a custom </w:t>
      </w:r>
      <w:proofErr w:type="spellStart"/>
      <w:r>
        <w:t>ViewHolder</w:t>
      </w:r>
      <w:proofErr w:type="spellEnd"/>
      <w:r>
        <w:t xml:space="preserve"> for your device</w:t>
      </w:r>
    </w:p>
    <w:p w14:paraId="58F6D6D4" w14:textId="5BF61475" w:rsidR="00C4032F" w:rsidRDefault="00C4032F" w:rsidP="00076063">
      <w:pPr>
        <w:pStyle w:val="ListParagraph"/>
        <w:numPr>
          <w:ilvl w:val="1"/>
          <w:numId w:val="4"/>
        </w:numPr>
      </w:pPr>
      <w:r>
        <w:t xml:space="preserve">If your device supports schedules on one or more of its properties, implement </w:t>
      </w:r>
      <w:proofErr w:type="spellStart"/>
      <w:proofErr w:type="gramStart"/>
      <w:r>
        <w:t>getSchedulablePropertyNames</w:t>
      </w:r>
      <w:proofErr w:type="spellEnd"/>
      <w:r>
        <w:t>(</w:t>
      </w:r>
      <w:proofErr w:type="gramEnd"/>
      <w:r>
        <w:t xml:space="preserve">) and </w:t>
      </w:r>
      <w:proofErr w:type="spellStart"/>
      <w:r>
        <w:t>friendlyNameForrPropertyName</w:t>
      </w:r>
      <w:proofErr w:type="spellEnd"/>
      <w:r>
        <w:t>(). This will allow the scheduler to know what properties to present to the user as options to enable / disable with schedules.</w:t>
      </w:r>
    </w:p>
    <w:p w14:paraId="0A7BC332" w14:textId="48FBFDDA" w:rsidR="00C4032F" w:rsidRDefault="00C4032F" w:rsidP="00076063">
      <w:pPr>
        <w:pStyle w:val="ListParagraph"/>
        <w:numPr>
          <w:ilvl w:val="1"/>
          <w:numId w:val="4"/>
        </w:numPr>
      </w:pPr>
      <w:r>
        <w:t xml:space="preserve">To display additional elements in the </w:t>
      </w:r>
      <w:proofErr w:type="spellStart"/>
      <w:r>
        <w:t>CardView</w:t>
      </w:r>
      <w:proofErr w:type="spellEnd"/>
      <w:r>
        <w:t xml:space="preserve"> UI, create your own </w:t>
      </w:r>
      <w:proofErr w:type="spellStart"/>
      <w:r>
        <w:t>CardView</w:t>
      </w:r>
      <w:proofErr w:type="spellEnd"/>
      <w:r>
        <w:t>-derived classes</w:t>
      </w:r>
    </w:p>
    <w:p w14:paraId="109C6C5E" w14:textId="77777777" w:rsidR="00C4032F" w:rsidRDefault="00C4032F" w:rsidP="00076063">
      <w:pPr>
        <w:pStyle w:val="ListParagraph"/>
        <w:ind w:left="1440"/>
      </w:pPr>
    </w:p>
    <w:p w14:paraId="1B5BA936" w14:textId="645BD16F" w:rsidR="00D96B0D" w:rsidRDefault="00D96B0D" w:rsidP="00D96B0D">
      <w:pPr>
        <w:pStyle w:val="ListParagraph"/>
        <w:numPr>
          <w:ilvl w:val="0"/>
          <w:numId w:val="4"/>
        </w:numPr>
      </w:pPr>
      <w:r>
        <w:t xml:space="preserve">Create a class derived from </w:t>
      </w:r>
      <w:proofErr w:type="spellStart"/>
      <w:r>
        <w:t>DeviceCreator</w:t>
      </w:r>
      <w:proofErr w:type="spellEnd"/>
      <w:r>
        <w:t xml:space="preserve"> and implement the following methods:</w:t>
      </w:r>
    </w:p>
    <w:p w14:paraId="3B9F2BB0" w14:textId="598122D5" w:rsidR="00D96B0D" w:rsidRDefault="00D96B0D" w:rsidP="00D96B0D">
      <w:pPr>
        <w:pStyle w:val="ListParagraph"/>
        <w:numPr>
          <w:ilvl w:val="1"/>
          <w:numId w:val="4"/>
        </w:numPr>
      </w:pPr>
      <w:proofErr w:type="spellStart"/>
      <w:proofErr w:type="gramStart"/>
      <w:r>
        <w:t>deviceForAylaDevice</w:t>
      </w:r>
      <w:proofErr w:type="spellEnd"/>
      <w:proofErr w:type="gramEnd"/>
      <w:r>
        <w:t>(</w:t>
      </w:r>
      <w:proofErr w:type="spellStart"/>
      <w:r>
        <w:t>AylaDevice</w:t>
      </w:r>
      <w:proofErr w:type="spellEnd"/>
      <w:r>
        <w:t>)</w:t>
      </w:r>
    </w:p>
    <w:p w14:paraId="317E68A4" w14:textId="60B22C67" w:rsidR="00D96B0D" w:rsidRDefault="00D96B0D" w:rsidP="00D96B0D">
      <w:pPr>
        <w:pStyle w:val="ListParagraph"/>
        <w:numPr>
          <w:ilvl w:val="2"/>
          <w:numId w:val="4"/>
        </w:numPr>
      </w:pPr>
      <w:r>
        <w:t xml:space="preserve">Return a </w:t>
      </w:r>
      <w:proofErr w:type="gramStart"/>
      <w:r>
        <w:t>newly-created</w:t>
      </w:r>
      <w:proofErr w:type="gramEnd"/>
      <w:r>
        <w:t xml:space="preserve"> Device object for the supplied AylaDevice. This is where your custom classes are created in response to receiving a list of devices from the server</w:t>
      </w:r>
    </w:p>
    <w:p w14:paraId="1E55E801" w14:textId="766CDB66" w:rsidR="00D96B0D" w:rsidRDefault="00D96B0D" w:rsidP="00D96B0D">
      <w:pPr>
        <w:pStyle w:val="ListParagraph"/>
        <w:numPr>
          <w:ilvl w:val="1"/>
          <w:numId w:val="4"/>
        </w:numPr>
      </w:pPr>
      <w:proofErr w:type="spellStart"/>
      <w:proofErr w:type="gramStart"/>
      <w:r>
        <w:t>viewHolderForViewType</w:t>
      </w:r>
      <w:proofErr w:type="spellEnd"/>
      <w:proofErr w:type="gramEnd"/>
      <w:r>
        <w:t>(</w:t>
      </w:r>
      <w:proofErr w:type="spellStart"/>
      <w:r>
        <w:t>viewType</w:t>
      </w:r>
      <w:proofErr w:type="spellEnd"/>
      <w:r>
        <w:t>)</w:t>
      </w:r>
    </w:p>
    <w:p w14:paraId="2E5E548B" w14:textId="28B8E85F" w:rsidR="00D96B0D" w:rsidRDefault="00D96B0D" w:rsidP="00D96B0D">
      <w:pPr>
        <w:pStyle w:val="ListParagraph"/>
        <w:numPr>
          <w:ilvl w:val="2"/>
          <w:numId w:val="4"/>
        </w:numPr>
      </w:pPr>
      <w:r>
        <w:t xml:space="preserve">Return the appropriate </w:t>
      </w:r>
      <w:proofErr w:type="spellStart"/>
      <w:r>
        <w:t>ViewHolder</w:t>
      </w:r>
      <w:proofErr w:type="spellEnd"/>
      <w:r>
        <w:t xml:space="preserve"> for the supplied </w:t>
      </w:r>
      <w:proofErr w:type="spellStart"/>
      <w:r>
        <w:t>ViewType</w:t>
      </w:r>
      <w:proofErr w:type="spellEnd"/>
      <w:r>
        <w:t xml:space="preserve">. This allows for different views / holders to be created within a single </w:t>
      </w:r>
      <w:proofErr w:type="spellStart"/>
      <w:r>
        <w:t>RecyclerView</w:t>
      </w:r>
      <w:proofErr w:type="spellEnd"/>
      <w:r w:rsidR="004654D8">
        <w:t xml:space="preserve">. The </w:t>
      </w:r>
      <w:proofErr w:type="spellStart"/>
      <w:r w:rsidR="004654D8">
        <w:t>viewType</w:t>
      </w:r>
      <w:proofErr w:type="spellEnd"/>
      <w:r w:rsidR="004654D8">
        <w:t xml:space="preserve"> parameter is set based on the value returned from the device’s </w:t>
      </w:r>
      <w:proofErr w:type="spellStart"/>
      <w:proofErr w:type="gramStart"/>
      <w:r w:rsidR="004654D8">
        <w:t>getItemViewType</w:t>
      </w:r>
      <w:proofErr w:type="spellEnd"/>
      <w:r w:rsidR="004654D8">
        <w:t>(</w:t>
      </w:r>
      <w:proofErr w:type="gramEnd"/>
      <w:r w:rsidR="004654D8">
        <w:t xml:space="preserve">) method. This is where the appropriate </w:t>
      </w:r>
      <w:proofErr w:type="spellStart"/>
      <w:r w:rsidR="004654D8">
        <w:t>ViewHolder</w:t>
      </w:r>
      <w:proofErr w:type="spellEnd"/>
      <w:r w:rsidR="004654D8">
        <w:t xml:space="preserve"> can be created for each device type.</w:t>
      </w:r>
    </w:p>
    <w:p w14:paraId="2D550964" w14:textId="7A1E45E8" w:rsidR="00D96B0D" w:rsidRDefault="00D96B0D" w:rsidP="00D96B0D">
      <w:pPr>
        <w:pStyle w:val="ListParagraph"/>
        <w:numPr>
          <w:ilvl w:val="1"/>
          <w:numId w:val="4"/>
        </w:numPr>
      </w:pPr>
      <w:proofErr w:type="spellStart"/>
      <w:proofErr w:type="gramStart"/>
      <w:r>
        <w:t>getSupportedDeviceClasses</w:t>
      </w:r>
      <w:proofErr w:type="spellEnd"/>
      <w:proofErr w:type="gramEnd"/>
      <w:r>
        <w:t>()</w:t>
      </w:r>
    </w:p>
    <w:p w14:paraId="4929DDA7" w14:textId="66292469" w:rsidR="00D96B0D" w:rsidRDefault="00D96B0D" w:rsidP="00D96B0D">
      <w:pPr>
        <w:pStyle w:val="ListParagraph"/>
        <w:numPr>
          <w:ilvl w:val="2"/>
          <w:numId w:val="4"/>
        </w:numPr>
      </w:pPr>
      <w:r>
        <w:t>Return a list of Class objects, one for each custom Device type your application supports.</w:t>
      </w:r>
    </w:p>
    <w:p w14:paraId="6B494D59" w14:textId="607DA065" w:rsidR="00D96B0D" w:rsidRDefault="00D96B0D" w:rsidP="00D96B0D">
      <w:pPr>
        <w:pStyle w:val="Heading2"/>
      </w:pPr>
      <w:proofErr w:type="spellStart"/>
      <w:r>
        <w:t>SessionParameters</w:t>
      </w:r>
      <w:proofErr w:type="spellEnd"/>
    </w:p>
    <w:p w14:paraId="4E7F3B62" w14:textId="1EEBE41B" w:rsidR="00D96B0D" w:rsidRDefault="00D96B0D" w:rsidP="00D96B0D">
      <w:r>
        <w:t xml:space="preserve">Create a </w:t>
      </w:r>
      <w:proofErr w:type="spellStart"/>
      <w:r>
        <w:t>SessionManager.SessionParameters</w:t>
      </w:r>
      <w:proofErr w:type="spellEnd"/>
      <w:r>
        <w:t xml:space="preserve"> object and fill out the fields as appropriate to your application.</w:t>
      </w:r>
    </w:p>
    <w:p w14:paraId="0215F1DA" w14:textId="77777777" w:rsidR="00D96B0D" w:rsidRDefault="00D96B0D" w:rsidP="00D96B0D"/>
    <w:p w14:paraId="5A9AA438" w14:textId="573DEE6F" w:rsidR="00D96B0D" w:rsidRDefault="00D96B0D" w:rsidP="00D96B0D">
      <w:r>
        <w:t xml:space="preserve">Update </w:t>
      </w:r>
      <w:proofErr w:type="spellStart"/>
      <w:r>
        <w:t>MainActivity</w:t>
      </w:r>
      <w:proofErr w:type="spellEnd"/>
      <w:r>
        <w:t xml:space="preserve"> to use your </w:t>
      </w:r>
      <w:proofErr w:type="spellStart"/>
      <w:r>
        <w:t>SessionParameters</w:t>
      </w:r>
      <w:proofErr w:type="spellEnd"/>
      <w:r>
        <w:t xml:space="preserve"> object instead of the example </w:t>
      </w:r>
      <w:proofErr w:type="spellStart"/>
      <w:r>
        <w:t>SessionParameters</w:t>
      </w:r>
      <w:proofErr w:type="spellEnd"/>
      <w:r>
        <w:t>.</w:t>
      </w:r>
    </w:p>
    <w:p w14:paraId="17D67F36" w14:textId="77777777" w:rsidR="008E65C9" w:rsidRDefault="008E65C9" w:rsidP="00D96B0D"/>
    <w:p w14:paraId="1ADAF956" w14:textId="5D9C0CFD" w:rsidR="008E65C9" w:rsidRPr="00D96B0D" w:rsidRDefault="008E65C9" w:rsidP="00D96B0D">
      <w:r>
        <w:t>Once these tasks are done, your app should be ready to run.</w:t>
      </w:r>
    </w:p>
    <w:p w14:paraId="2D7917CD" w14:textId="4F4F2416" w:rsidR="00696F0D" w:rsidRDefault="00696F0D" w:rsidP="00142836">
      <w:pPr>
        <w:pStyle w:val="Heading1"/>
      </w:pPr>
      <w:r>
        <w:t xml:space="preserve">Building </w:t>
      </w:r>
      <w:r w:rsidR="00F740F8">
        <w:t>AMAP</w:t>
      </w:r>
    </w:p>
    <w:p w14:paraId="34A6E7BC" w14:textId="6C10BE39" w:rsidR="00696F0D" w:rsidRDefault="00696F0D" w:rsidP="00142836">
      <w:pPr>
        <w:pStyle w:val="Heading2"/>
      </w:pPr>
      <w:r>
        <w:t>Android Studio</w:t>
      </w:r>
    </w:p>
    <w:p w14:paraId="0214F0B1" w14:textId="77777777" w:rsidR="00696F0D" w:rsidRDefault="00696F0D" w:rsidP="00142836"/>
    <w:p w14:paraId="2531F22F" w14:textId="4367AB08" w:rsidR="00696F0D" w:rsidRDefault="005B1317" w:rsidP="009A7D2F">
      <w:pPr>
        <w:pStyle w:val="Code"/>
      </w:pPr>
      <w:proofErr w:type="spellStart"/>
      <w:proofErr w:type="gramStart"/>
      <w:r w:rsidRPr="005B1317">
        <w:t>git</w:t>
      </w:r>
      <w:proofErr w:type="spellEnd"/>
      <w:proofErr w:type="gramEnd"/>
      <w:r w:rsidRPr="005B1317">
        <w:t xml:space="preserve"> clone </w:t>
      </w:r>
      <w:hyperlink r:id="rId6" w:history="1">
        <w:r w:rsidRPr="00DA29CE">
          <w:rPr>
            <w:rStyle w:val="Hyperlink"/>
          </w:rPr>
          <w:t>https://github.com/AylaNetworks/AMAP_Android</w:t>
        </w:r>
        <w:r>
          <w:rPr>
            <w:rStyle w:val="Hyperlink"/>
          </w:rPr>
          <w:t>_Public</w:t>
        </w:r>
        <w:r w:rsidRPr="00DA29CE">
          <w:rPr>
            <w:rStyle w:val="Hyperlink"/>
          </w:rPr>
          <w:t>.git</w:t>
        </w:r>
      </w:hyperlink>
    </w:p>
    <w:p w14:paraId="5C14C24A" w14:textId="5757324A" w:rsidR="005B1317" w:rsidRDefault="005B1317" w:rsidP="009A7D2F">
      <w:pPr>
        <w:pStyle w:val="Code"/>
      </w:pPr>
      <w:r>
        <w:t># For AMAP-5 (using SDK 5.0) only:</w:t>
      </w:r>
    </w:p>
    <w:p w14:paraId="550C63A2" w14:textId="0322197C" w:rsidR="005B1317" w:rsidRDefault="005B1317" w:rsidP="009A7D2F">
      <w:pPr>
        <w:pStyle w:val="Code"/>
      </w:pPr>
      <w:proofErr w:type="spellStart"/>
      <w:proofErr w:type="gramStart"/>
      <w:r>
        <w:t>git</w:t>
      </w:r>
      <w:proofErr w:type="spellEnd"/>
      <w:proofErr w:type="gramEnd"/>
      <w:r>
        <w:t xml:space="preserve"> checkout –b AMAP-5 origin/AMAP-5</w:t>
      </w:r>
    </w:p>
    <w:p w14:paraId="52C24D73" w14:textId="6420A713" w:rsidR="005B1317" w:rsidRDefault="005B1317" w:rsidP="009A7D2F">
      <w:pPr>
        <w:pStyle w:val="Code"/>
      </w:pPr>
      <w:r>
        <w:t xml:space="preserve">cd </w:t>
      </w:r>
      <w:proofErr w:type="spellStart"/>
      <w:r>
        <w:t>gradle_scripts</w:t>
      </w:r>
      <w:proofErr w:type="spellEnd"/>
    </w:p>
    <w:p w14:paraId="4E386251" w14:textId="1A50447E" w:rsidR="005B1317" w:rsidRDefault="005B1317" w:rsidP="009A7D2F">
      <w:pPr>
        <w:pStyle w:val="Code"/>
      </w:pPr>
      <w:proofErr w:type="spellStart"/>
      <w:proofErr w:type="gramStart"/>
      <w:r>
        <w:t>gradle</w:t>
      </w:r>
      <w:proofErr w:type="spellEnd"/>
      <w:proofErr w:type="gramEnd"/>
      <w:r>
        <w:t xml:space="preserve"> </w:t>
      </w:r>
      <w:proofErr w:type="spellStart"/>
      <w:r>
        <w:t>execTasks</w:t>
      </w:r>
      <w:proofErr w:type="spellEnd"/>
    </w:p>
    <w:p w14:paraId="53B67917" w14:textId="77777777" w:rsidR="005B1317" w:rsidRDefault="005B1317" w:rsidP="009A7D2F">
      <w:pPr>
        <w:pStyle w:val="Code"/>
      </w:pPr>
    </w:p>
    <w:p w14:paraId="14606726" w14:textId="32015A80" w:rsidR="005B1317" w:rsidRDefault="005B1317">
      <w:r>
        <w:t>Once the scripts complete, you may open the project in Android Studio.</w:t>
      </w:r>
    </w:p>
    <w:p w14:paraId="595E8AD7" w14:textId="1B0136F2" w:rsidR="00696F0D" w:rsidRDefault="00696F0D" w:rsidP="00142836">
      <w:pPr>
        <w:pStyle w:val="Heading2"/>
      </w:pPr>
      <w:r>
        <w:t>Eclipse</w:t>
      </w:r>
    </w:p>
    <w:p w14:paraId="18A5976A" w14:textId="7A2AD76F" w:rsidR="00696F0D" w:rsidRDefault="00696F0D" w:rsidP="00142836">
      <w:r>
        <w:t>[TBD]</w:t>
      </w:r>
    </w:p>
    <w:p w14:paraId="23AE8B83" w14:textId="77777777" w:rsidR="00696F0D" w:rsidRDefault="00696F0D" w:rsidP="00142836"/>
    <w:p w14:paraId="5897BC07" w14:textId="50153860" w:rsidR="00696F0D" w:rsidRDefault="00696F0D" w:rsidP="00142836">
      <w:pPr>
        <w:pStyle w:val="Heading2"/>
      </w:pPr>
      <w:proofErr w:type="gramStart"/>
      <w:r>
        <w:t>iOS</w:t>
      </w:r>
      <w:proofErr w:type="gramEnd"/>
    </w:p>
    <w:p w14:paraId="5920A0ED" w14:textId="53CA8D12" w:rsidR="00696F0D" w:rsidRPr="00696F0D" w:rsidRDefault="00696F0D" w:rsidP="00142836">
      <w:r>
        <w:t>[TBD]</w:t>
      </w:r>
    </w:p>
    <w:sectPr w:rsidR="00696F0D" w:rsidRPr="00696F0D" w:rsidSect="00244A3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4D"/>
    <w:family w:val="modern"/>
    <w:notTrueType/>
    <w:pitch w:val="fixed"/>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51271A"/>
    <w:multiLevelType w:val="hybridMultilevel"/>
    <w:tmpl w:val="E80A715C"/>
    <w:lvl w:ilvl="0" w:tplc="252685D6">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E2B55A7"/>
    <w:multiLevelType w:val="hybridMultilevel"/>
    <w:tmpl w:val="562899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07C3D22"/>
    <w:multiLevelType w:val="hybridMultilevel"/>
    <w:tmpl w:val="02A6D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1E25564"/>
    <w:multiLevelType w:val="hybridMultilevel"/>
    <w:tmpl w:val="6EBA57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C6C1128"/>
    <w:multiLevelType w:val="hybridMultilevel"/>
    <w:tmpl w:val="98C4FD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trackRevisions/>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167D"/>
    <w:rsid w:val="00076063"/>
    <w:rsid w:val="000C1014"/>
    <w:rsid w:val="001019A7"/>
    <w:rsid w:val="001131B8"/>
    <w:rsid w:val="00142836"/>
    <w:rsid w:val="001A3417"/>
    <w:rsid w:val="001A591E"/>
    <w:rsid w:val="001C317C"/>
    <w:rsid w:val="001F3A58"/>
    <w:rsid w:val="00244A37"/>
    <w:rsid w:val="002A4383"/>
    <w:rsid w:val="002F2AAF"/>
    <w:rsid w:val="0034624B"/>
    <w:rsid w:val="0038142F"/>
    <w:rsid w:val="003A5AE1"/>
    <w:rsid w:val="003C7993"/>
    <w:rsid w:val="003D3CF3"/>
    <w:rsid w:val="003F7DE9"/>
    <w:rsid w:val="004654D8"/>
    <w:rsid w:val="004725D8"/>
    <w:rsid w:val="00507B8C"/>
    <w:rsid w:val="00563DEA"/>
    <w:rsid w:val="005A7BA0"/>
    <w:rsid w:val="005B1317"/>
    <w:rsid w:val="005C6587"/>
    <w:rsid w:val="0060289C"/>
    <w:rsid w:val="0065174F"/>
    <w:rsid w:val="00696F0D"/>
    <w:rsid w:val="006E1D27"/>
    <w:rsid w:val="007405E0"/>
    <w:rsid w:val="007A6E64"/>
    <w:rsid w:val="007C7E20"/>
    <w:rsid w:val="00802413"/>
    <w:rsid w:val="008B7239"/>
    <w:rsid w:val="008E65C9"/>
    <w:rsid w:val="00997A67"/>
    <w:rsid w:val="009A7D2F"/>
    <w:rsid w:val="00A12E0A"/>
    <w:rsid w:val="00A31DB6"/>
    <w:rsid w:val="00A9410E"/>
    <w:rsid w:val="00A96B79"/>
    <w:rsid w:val="00AF167D"/>
    <w:rsid w:val="00C4032F"/>
    <w:rsid w:val="00C66C8C"/>
    <w:rsid w:val="00CA73DD"/>
    <w:rsid w:val="00CC3224"/>
    <w:rsid w:val="00D02A81"/>
    <w:rsid w:val="00D07625"/>
    <w:rsid w:val="00D8674A"/>
    <w:rsid w:val="00D96B0D"/>
    <w:rsid w:val="00DE7B61"/>
    <w:rsid w:val="00E1436E"/>
    <w:rsid w:val="00E74373"/>
    <w:rsid w:val="00E90A19"/>
    <w:rsid w:val="00F21006"/>
    <w:rsid w:val="00F220FC"/>
    <w:rsid w:val="00F356A7"/>
    <w:rsid w:val="00F740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2B6C61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F167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31DB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F7DE9"/>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63DEA"/>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F167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F167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F167D"/>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AF167D"/>
    <w:pPr>
      <w:ind w:left="720"/>
      <w:contextualSpacing/>
    </w:pPr>
  </w:style>
  <w:style w:type="character" w:customStyle="1" w:styleId="Heading2Char">
    <w:name w:val="Heading 2 Char"/>
    <w:basedOn w:val="DefaultParagraphFont"/>
    <w:link w:val="Heading2"/>
    <w:uiPriority w:val="9"/>
    <w:rsid w:val="00A31DB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F7DE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563DEA"/>
    <w:rPr>
      <w:rFonts w:asciiTheme="majorHAnsi" w:eastAsiaTheme="majorEastAsia" w:hAnsiTheme="majorHAnsi" w:cstheme="majorBidi"/>
      <w:b/>
      <w:bCs/>
      <w:i/>
      <w:iCs/>
      <w:color w:val="4F81BD" w:themeColor="accent1"/>
    </w:rPr>
  </w:style>
  <w:style w:type="paragraph" w:customStyle="1" w:styleId="Code">
    <w:name w:val="Code"/>
    <w:basedOn w:val="Normal"/>
    <w:qFormat/>
    <w:rsid w:val="00563DEA"/>
    <w:rPr>
      <w:rFonts w:ascii="Courier New" w:hAnsi="Courier New"/>
    </w:rPr>
  </w:style>
  <w:style w:type="paragraph" w:styleId="BalloonText">
    <w:name w:val="Balloon Text"/>
    <w:basedOn w:val="Normal"/>
    <w:link w:val="BalloonTextChar"/>
    <w:uiPriority w:val="99"/>
    <w:semiHidden/>
    <w:unhideWhenUsed/>
    <w:rsid w:val="00997A6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97A67"/>
    <w:rPr>
      <w:rFonts w:ascii="Lucida Grande" w:hAnsi="Lucida Grande" w:cs="Lucida Grande"/>
      <w:sz w:val="18"/>
      <w:szCs w:val="18"/>
    </w:rPr>
  </w:style>
  <w:style w:type="paragraph" w:styleId="Subtitle">
    <w:name w:val="Subtitle"/>
    <w:basedOn w:val="Normal"/>
    <w:next w:val="Normal"/>
    <w:link w:val="SubtitleChar"/>
    <w:uiPriority w:val="11"/>
    <w:qFormat/>
    <w:rsid w:val="002A4383"/>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2A4383"/>
    <w:rPr>
      <w:rFonts w:asciiTheme="majorHAnsi" w:eastAsiaTheme="majorEastAsia" w:hAnsiTheme="majorHAnsi" w:cstheme="majorBidi"/>
      <w:i/>
      <w:iCs/>
      <w:color w:val="4F81BD" w:themeColor="accent1"/>
      <w:spacing w:val="15"/>
    </w:rPr>
  </w:style>
  <w:style w:type="paragraph" w:styleId="HTMLPreformatted">
    <w:name w:val="HTML Preformatted"/>
    <w:basedOn w:val="Normal"/>
    <w:link w:val="HTMLPreformattedChar"/>
    <w:uiPriority w:val="99"/>
    <w:semiHidden/>
    <w:unhideWhenUsed/>
    <w:rsid w:val="003D3CF3"/>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3D3CF3"/>
    <w:rPr>
      <w:rFonts w:ascii="Courier" w:hAnsi="Courier"/>
      <w:sz w:val="20"/>
      <w:szCs w:val="20"/>
    </w:rPr>
  </w:style>
  <w:style w:type="character" w:styleId="Hyperlink">
    <w:name w:val="Hyperlink"/>
    <w:basedOn w:val="DefaultParagraphFont"/>
    <w:uiPriority w:val="99"/>
    <w:unhideWhenUsed/>
    <w:rsid w:val="005B1317"/>
    <w:rPr>
      <w:color w:val="0000FF" w:themeColor="hyperlink"/>
      <w:u w:val="single"/>
    </w:rPr>
  </w:style>
  <w:style w:type="character" w:styleId="FollowedHyperlink">
    <w:name w:val="FollowedHyperlink"/>
    <w:basedOn w:val="DefaultParagraphFont"/>
    <w:uiPriority w:val="99"/>
    <w:semiHidden/>
    <w:unhideWhenUsed/>
    <w:rsid w:val="005B1317"/>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F167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31DB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F7DE9"/>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63DEA"/>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F167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F167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F167D"/>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AF167D"/>
    <w:pPr>
      <w:ind w:left="720"/>
      <w:contextualSpacing/>
    </w:pPr>
  </w:style>
  <w:style w:type="character" w:customStyle="1" w:styleId="Heading2Char">
    <w:name w:val="Heading 2 Char"/>
    <w:basedOn w:val="DefaultParagraphFont"/>
    <w:link w:val="Heading2"/>
    <w:uiPriority w:val="9"/>
    <w:rsid w:val="00A31DB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F7DE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563DEA"/>
    <w:rPr>
      <w:rFonts w:asciiTheme="majorHAnsi" w:eastAsiaTheme="majorEastAsia" w:hAnsiTheme="majorHAnsi" w:cstheme="majorBidi"/>
      <w:b/>
      <w:bCs/>
      <w:i/>
      <w:iCs/>
      <w:color w:val="4F81BD" w:themeColor="accent1"/>
    </w:rPr>
  </w:style>
  <w:style w:type="paragraph" w:customStyle="1" w:styleId="Code">
    <w:name w:val="Code"/>
    <w:basedOn w:val="Normal"/>
    <w:qFormat/>
    <w:rsid w:val="00563DEA"/>
    <w:rPr>
      <w:rFonts w:ascii="Courier New" w:hAnsi="Courier New"/>
    </w:rPr>
  </w:style>
  <w:style w:type="paragraph" w:styleId="BalloonText">
    <w:name w:val="Balloon Text"/>
    <w:basedOn w:val="Normal"/>
    <w:link w:val="BalloonTextChar"/>
    <w:uiPriority w:val="99"/>
    <w:semiHidden/>
    <w:unhideWhenUsed/>
    <w:rsid w:val="00997A6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97A67"/>
    <w:rPr>
      <w:rFonts w:ascii="Lucida Grande" w:hAnsi="Lucida Grande" w:cs="Lucida Grande"/>
      <w:sz w:val="18"/>
      <w:szCs w:val="18"/>
    </w:rPr>
  </w:style>
  <w:style w:type="paragraph" w:styleId="Subtitle">
    <w:name w:val="Subtitle"/>
    <w:basedOn w:val="Normal"/>
    <w:next w:val="Normal"/>
    <w:link w:val="SubtitleChar"/>
    <w:uiPriority w:val="11"/>
    <w:qFormat/>
    <w:rsid w:val="002A4383"/>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2A4383"/>
    <w:rPr>
      <w:rFonts w:asciiTheme="majorHAnsi" w:eastAsiaTheme="majorEastAsia" w:hAnsiTheme="majorHAnsi" w:cstheme="majorBidi"/>
      <w:i/>
      <w:iCs/>
      <w:color w:val="4F81BD" w:themeColor="accent1"/>
      <w:spacing w:val="15"/>
    </w:rPr>
  </w:style>
  <w:style w:type="paragraph" w:styleId="HTMLPreformatted">
    <w:name w:val="HTML Preformatted"/>
    <w:basedOn w:val="Normal"/>
    <w:link w:val="HTMLPreformattedChar"/>
    <w:uiPriority w:val="99"/>
    <w:semiHidden/>
    <w:unhideWhenUsed/>
    <w:rsid w:val="003D3CF3"/>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3D3CF3"/>
    <w:rPr>
      <w:rFonts w:ascii="Courier" w:hAnsi="Courier"/>
      <w:sz w:val="20"/>
      <w:szCs w:val="20"/>
    </w:rPr>
  </w:style>
  <w:style w:type="character" w:styleId="Hyperlink">
    <w:name w:val="Hyperlink"/>
    <w:basedOn w:val="DefaultParagraphFont"/>
    <w:uiPriority w:val="99"/>
    <w:unhideWhenUsed/>
    <w:rsid w:val="005B1317"/>
    <w:rPr>
      <w:color w:val="0000FF" w:themeColor="hyperlink"/>
      <w:u w:val="single"/>
    </w:rPr>
  </w:style>
  <w:style w:type="character" w:styleId="FollowedHyperlink">
    <w:name w:val="FollowedHyperlink"/>
    <w:basedOn w:val="DefaultParagraphFont"/>
    <w:uiPriority w:val="99"/>
    <w:semiHidden/>
    <w:unhideWhenUsed/>
    <w:rsid w:val="005B131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7055628">
      <w:bodyDiv w:val="1"/>
      <w:marLeft w:val="0"/>
      <w:marRight w:val="0"/>
      <w:marTop w:val="0"/>
      <w:marBottom w:val="0"/>
      <w:divBdr>
        <w:top w:val="none" w:sz="0" w:space="0" w:color="auto"/>
        <w:left w:val="none" w:sz="0" w:space="0" w:color="auto"/>
        <w:bottom w:val="none" w:sz="0" w:space="0" w:color="auto"/>
        <w:right w:val="none" w:sz="0" w:space="0" w:color="auto"/>
      </w:divBdr>
    </w:div>
    <w:div w:id="200936466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github.com/AylaNetworks/AMAP_Android.git"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2036</Words>
  <Characters>11611</Characters>
  <Application>Microsoft Macintosh Word</Application>
  <DocSecurity>0</DocSecurity>
  <Lines>96</Lines>
  <Paragraphs>27</Paragraphs>
  <ScaleCrop>false</ScaleCrop>
  <Company>Back Pocket Software, Inc.</Company>
  <LinksUpToDate>false</LinksUpToDate>
  <CharactersWithSpaces>13620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King</dc:creator>
  <cp:keywords/>
  <dc:description/>
  <cp:lastModifiedBy>Brian King</cp:lastModifiedBy>
  <cp:revision>3</cp:revision>
  <dcterms:created xsi:type="dcterms:W3CDTF">2016-08-01T17:35:00Z</dcterms:created>
  <dcterms:modified xsi:type="dcterms:W3CDTF">2016-08-15T17:41:00Z</dcterms:modified>
</cp:coreProperties>
</file>